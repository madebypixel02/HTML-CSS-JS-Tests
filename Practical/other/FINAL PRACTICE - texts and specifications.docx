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General specifications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Typography: </w:t>
            </w:r>
            <w:r w:rsidDel="00000000" w:rsidR="00000000" w:rsidRPr="00000000">
              <w:rPr>
                <w:rtl w:val="0"/>
              </w:rPr>
              <w:t xml:space="preserve">Epilogue</w:t>
            </w:r>
            <w:r w:rsidDel="00000000" w:rsidR="00000000" w:rsidRPr="00000000">
              <w:rPr>
                <w:smallCaps w:val="0"/>
                <w:rtl w:val="0"/>
              </w:rPr>
              <w:t xml:space="preserve">, sans-serif (extrabold</w:t>
            </w:r>
            <w:r w:rsidDel="00000000" w:rsidR="00000000" w:rsidRPr="00000000">
              <w:rPr>
                <w:rtl w:val="0"/>
              </w:rPr>
              <w:t xml:space="preserve"> / </w:t>
            </w:r>
            <w:r w:rsidDel="00000000" w:rsidR="00000000" w:rsidRPr="00000000">
              <w:rPr>
                <w:smallCaps w:val="0"/>
                <w:rtl w:val="0"/>
              </w:rPr>
              <w:t xml:space="preserve">bo</w:t>
            </w:r>
            <w:r w:rsidDel="00000000" w:rsidR="00000000" w:rsidRPr="00000000">
              <w:rPr>
                <w:rtl w:val="0"/>
              </w:rPr>
              <w:t xml:space="preserve">ld / regular)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Typography of the </w:t>
            </w:r>
            <w:r w:rsidDel="00000000" w:rsidR="00000000" w:rsidRPr="00000000">
              <w:rPr>
                <w:b w:val="1"/>
                <w:rtl w:val="0"/>
              </w:rPr>
              <w:t xml:space="preserve">main title and other headings in the blog article</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rtl w:val="0"/>
              </w:rPr>
              <w:t xml:space="preserve">Courgette</w:t>
            </w:r>
            <w:r w:rsidDel="00000000" w:rsidR="00000000" w:rsidRPr="00000000">
              <w:rPr>
                <w:smallCaps w:val="0"/>
                <w:rtl w:val="0"/>
              </w:rPr>
              <w:t xml:space="preserve">, </w:t>
            </w:r>
            <w:r w:rsidDel="00000000" w:rsidR="00000000" w:rsidRPr="00000000">
              <w:rPr>
                <w:rtl w:val="0"/>
              </w:rPr>
              <w:t xml:space="preserve">italics</w:t>
            </w:r>
            <w:r w:rsidDel="00000000" w:rsidR="00000000" w:rsidRPr="00000000">
              <w:rPr>
                <w:smallCaps w:val="0"/>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The menu is fixed when scrolling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The logo must link to index.html</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Favicon: </w:t>
            </w:r>
            <w:r w:rsidDel="00000000" w:rsidR="00000000" w:rsidRPr="00000000">
              <w:rPr>
                <w:smallCaps w:val="0"/>
                <w:rtl w:val="0"/>
              </w:rPr>
              <w:t xml:space="preserve">favicon.</w:t>
            </w:r>
            <w:r w:rsidDel="00000000" w:rsidR="00000000" w:rsidRPr="00000000">
              <w:rPr>
                <w:rtl w:val="0"/>
              </w:rPr>
              <w:t xml:space="preserve">ico</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The width </w:t>
            </w:r>
            <w:r w:rsidDel="00000000" w:rsidR="00000000" w:rsidRPr="00000000">
              <w:rPr>
                <w:b w:val="1"/>
                <w:rtl w:val="0"/>
              </w:rPr>
              <w:t xml:space="preserve">for</w:t>
            </w:r>
            <w:r w:rsidDel="00000000" w:rsidR="00000000" w:rsidRPr="00000000">
              <w:rPr>
                <w:b w:val="1"/>
                <w:smallCaps w:val="0"/>
                <w:rtl w:val="0"/>
              </w:rPr>
              <w:t xml:space="preserve"> all the contents</w:t>
            </w:r>
            <w:r w:rsidDel="00000000" w:rsidR="00000000" w:rsidRPr="00000000">
              <w:rPr>
                <w:b w:val="1"/>
                <w:smallCaps w:val="0"/>
                <w:rtl w:val="0"/>
              </w:rPr>
              <w:t xml:space="preserve"> (</w:t>
            </w:r>
            <w:r w:rsidDel="00000000" w:rsidR="00000000" w:rsidRPr="00000000">
              <w:rPr>
                <w:b w:val="1"/>
                <w:rtl w:val="0"/>
              </w:rPr>
              <w:t xml:space="preserve">“container” element)</w:t>
            </w:r>
            <w:r w:rsidDel="00000000" w:rsidR="00000000" w:rsidRPr="00000000">
              <w:rPr>
                <w:b w:val="1"/>
                <w:rtl w:val="0"/>
              </w:rPr>
              <w:t xml:space="preserve"> </w:t>
            </w:r>
            <w:r w:rsidDel="00000000" w:rsidR="00000000" w:rsidRPr="00000000">
              <w:rPr>
                <w:b w:val="1"/>
                <w:smallCaps w:val="0"/>
                <w:rtl w:val="0"/>
              </w:rPr>
              <w:t xml:space="preserve">will be </w:t>
            </w:r>
            <w:r w:rsidDel="00000000" w:rsidR="00000000" w:rsidRPr="00000000">
              <w:rPr>
                <w:smallCaps w:val="0"/>
                <w:rtl w:val="0"/>
              </w:rPr>
              <w:t xml:space="preserve">11</w:t>
            </w:r>
            <w:r w:rsidDel="00000000" w:rsidR="00000000" w:rsidRPr="00000000">
              <w:rPr>
                <w:rtl w:val="0"/>
              </w:rPr>
              <w:t xml:space="preserve">7</w:t>
            </w:r>
            <w:r w:rsidDel="00000000" w:rsidR="00000000" w:rsidRPr="00000000">
              <w:rPr>
                <w:smallCaps w:val="0"/>
                <w:rtl w:val="0"/>
              </w:rPr>
              <w:t xml:space="preserve">0px;</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Headers, images or background </w:t>
            </w:r>
            <w:r w:rsidDel="00000000" w:rsidR="00000000" w:rsidRPr="00000000">
              <w:rPr>
                <w:rtl w:val="0"/>
              </w:rPr>
              <w:t xml:space="preserve">colours</w:t>
            </w:r>
            <w:r w:rsidDel="00000000" w:rsidR="00000000" w:rsidRPr="00000000">
              <w:rPr>
                <w:smallCaps w:val="0"/>
                <w:rtl w:val="0"/>
              </w:rPr>
              <w:t xml:space="preserve"> must occupy 100% of the width of the page</w:t>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t xml:space="preserve">General colour</w:t>
      </w:r>
      <w:r w:rsidDel="00000000" w:rsidR="00000000" w:rsidRPr="00000000">
        <w:rPr>
          <w:smallCaps w:val="0"/>
          <w:rtl w:val="0"/>
        </w:rPr>
        <w:t xml:space="preserve"> Palette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mallCaps w:val="0"/>
                <w:rtl w:val="0"/>
              </w:rPr>
              <w:t xml:space="preserve">Body background:</w:t>
            </w:r>
            <w:r w:rsidDel="00000000" w:rsidR="00000000" w:rsidRPr="00000000">
              <w:rPr>
                <w:smallCaps w:val="0"/>
                <w:rtl w:val="0"/>
              </w:rPr>
              <w:t xml:space="preserve"> #</w:t>
            </w:r>
            <w:r w:rsidDel="00000000" w:rsidR="00000000" w:rsidRPr="00000000">
              <w:rPr>
                <w:rtl w:val="0"/>
              </w:rPr>
              <w:t xml:space="preserve">FDF0E9</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Header background and other dark blue backgrounds:</w:t>
            </w:r>
            <w:r w:rsidDel="00000000" w:rsidR="00000000" w:rsidRPr="00000000">
              <w:rPr>
                <w:rtl w:val="0"/>
              </w:rPr>
              <w:t xml:space="preserve"> #28293E </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rPr>
                <w:smallCaps w:val="0"/>
              </w:rPr>
            </w:pPr>
            <w:r w:rsidDel="00000000" w:rsidR="00000000" w:rsidRPr="00000000">
              <w:rPr>
                <w:b w:val="1"/>
                <w:rtl w:val="0"/>
              </w:rPr>
              <w:t xml:space="preserve">Brown t</w:t>
            </w:r>
            <w:r w:rsidDel="00000000" w:rsidR="00000000" w:rsidRPr="00000000">
              <w:rPr>
                <w:b w:val="1"/>
                <w:smallCaps w:val="0"/>
                <w:rtl w:val="0"/>
              </w:rPr>
              <w:t xml:space="preserve">ext</w:t>
            </w:r>
            <w:r w:rsidDel="00000000" w:rsidR="00000000" w:rsidRPr="00000000">
              <w:rPr>
                <w:smallCaps w:val="0"/>
                <w:rtl w:val="0"/>
              </w:rPr>
              <w:t xml:space="preserve"> (</w:t>
            </w:r>
            <w:r w:rsidDel="00000000" w:rsidR="00000000" w:rsidRPr="00000000">
              <w:rPr>
                <w:rtl w:val="0"/>
              </w:rPr>
              <w:t xml:space="preserve">general text colour on body background)</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rtl w:val="0"/>
              </w:rPr>
              <w:t xml:space="preserve">391400</w:t>
            </w:r>
            <w:r w:rsidDel="00000000" w:rsidR="00000000" w:rsidRPr="00000000">
              <w:rPr>
                <w:smallCaps w:val="0"/>
                <w:rtl w:val="0"/>
              </w:rPr>
              <w:t xml:space="preserv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Red on light background: </w:t>
            </w:r>
            <w:r w:rsidDel="00000000" w:rsidR="00000000" w:rsidRPr="00000000">
              <w:rPr>
                <w:rtl w:val="0"/>
              </w:rPr>
              <w:t xml:space="preserve">#C43721</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Red on dark background:</w:t>
            </w:r>
            <w:r w:rsidDel="00000000" w:rsidR="00000000" w:rsidRPr="00000000">
              <w:rPr>
                <w:rtl w:val="0"/>
              </w:rPr>
              <w:t xml:space="preserve"> #EF6D58</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Background for space</w:t>
            </w:r>
            <w:r w:rsidDel="00000000" w:rsidR="00000000" w:rsidRPr="00000000">
              <w:rPr>
                <w:rtl w:val="0"/>
              </w:rPr>
              <w:t xml:space="preserve"> “Help to Build Your Dream Project”: #EF6D58</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Border for form fields:</w:t>
            </w:r>
            <w:r w:rsidDel="00000000" w:rsidR="00000000" w:rsidRPr="00000000">
              <w:rPr>
                <w:rtl w:val="0"/>
              </w:rPr>
              <w:t xml:space="preserve"> #6D6D74</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Light red border:</w:t>
            </w:r>
            <w:r w:rsidDel="00000000" w:rsidR="00000000" w:rsidRPr="00000000">
              <w:rPr>
                <w:rtl w:val="0"/>
              </w:rPr>
              <w:t xml:space="preserve"> #F3D1BF</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Light blue border:</w:t>
            </w:r>
            <w:r w:rsidDel="00000000" w:rsidR="00000000" w:rsidRPr="00000000">
              <w:rPr>
                <w:rtl w:val="0"/>
              </w:rPr>
              <w:t xml:space="preserve"> #3A3C56</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Background for gray table headings (only mobile version):</w:t>
            </w:r>
            <w:r w:rsidDel="00000000" w:rsidR="00000000" w:rsidRPr="00000000">
              <w:rPr>
                <w:rtl w:val="0"/>
              </w:rPr>
              <w:t xml:space="preserve"> #6D6D74 </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Style w:val="Heading2"/>
        <w:spacing w:line="276" w:lineRule="auto"/>
        <w:rPr/>
      </w:pPr>
      <w:bookmarkStart w:colFirst="0" w:colLast="0" w:name="_oszqw76rt7ee" w:id="0"/>
      <w:bookmarkEnd w:id="0"/>
      <w:r w:rsidDel="00000000" w:rsidR="00000000" w:rsidRPr="00000000">
        <w:rPr>
          <w:rtl w:val="0"/>
        </w:rPr>
        <w:t xml:space="preserve">Font sizes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General size of the text</w:t>
            </w:r>
            <w:r w:rsidDel="00000000" w:rsidR="00000000" w:rsidRPr="00000000">
              <w:rPr>
                <w:rtl w:val="0"/>
              </w:rPr>
              <w:t xml:space="preserve"> 16px  (mobile =)</w:t>
            </w:r>
          </w:p>
          <w:p w:rsidR="00000000" w:rsidDel="00000000" w:rsidP="00000000" w:rsidRDefault="00000000" w:rsidRPr="00000000" w14:paraId="0000001A">
            <w:pPr>
              <w:rPr/>
            </w:pPr>
            <w:r w:rsidDel="00000000" w:rsidR="00000000" w:rsidRPr="00000000">
              <w:rPr>
                <w:b w:val="1"/>
                <w:rtl w:val="0"/>
              </w:rPr>
              <w:t xml:space="preserve">Title of the page:</w:t>
            </w:r>
            <w:r w:rsidDel="00000000" w:rsidR="00000000" w:rsidRPr="00000000">
              <w:rPr>
                <w:rtl w:val="0"/>
              </w:rPr>
              <w:t xml:space="preserve"> 72px (mobile: 56px)</w:t>
            </w:r>
          </w:p>
          <w:p w:rsidR="00000000" w:rsidDel="00000000" w:rsidP="00000000" w:rsidRDefault="00000000" w:rsidRPr="00000000" w14:paraId="0000001B">
            <w:pPr>
              <w:rPr/>
            </w:pPr>
            <w:r w:rsidDel="00000000" w:rsidR="00000000" w:rsidRPr="00000000">
              <w:rPr>
                <w:b w:val="1"/>
                <w:rtl w:val="0"/>
              </w:rPr>
              <w:t xml:space="preserve">Big titles within the main section of the page:</w:t>
            </w:r>
            <w:r w:rsidDel="00000000" w:rsidR="00000000" w:rsidRPr="00000000">
              <w:rPr>
                <w:rtl w:val="0"/>
              </w:rPr>
              <w:t xml:space="preserve"> 56px (mobile: 40px)</w:t>
            </w:r>
          </w:p>
          <w:p w:rsidR="00000000" w:rsidDel="00000000" w:rsidP="00000000" w:rsidRDefault="00000000" w:rsidRPr="00000000" w14:paraId="0000001C">
            <w:pPr>
              <w:rPr/>
            </w:pPr>
            <w:r w:rsidDel="00000000" w:rsidR="00000000" w:rsidRPr="00000000">
              <w:rPr>
                <w:b w:val="1"/>
                <w:rtl w:val="0"/>
              </w:rPr>
              <w:t xml:space="preserve">Title for the articles of the blog in index.html / Team names / Agency (footer):</w:t>
            </w:r>
            <w:r w:rsidDel="00000000" w:rsidR="00000000" w:rsidRPr="00000000">
              <w:rPr>
                <w:rtl w:val="0"/>
              </w:rPr>
              <w:t xml:space="preserve"> 24px (mobile =)</w:t>
            </w:r>
          </w:p>
          <w:p w:rsidR="00000000" w:rsidDel="00000000" w:rsidP="00000000" w:rsidRDefault="00000000" w:rsidRPr="00000000" w14:paraId="0000001D">
            <w:pPr>
              <w:rPr/>
            </w:pPr>
            <w:r w:rsidDel="00000000" w:rsidR="00000000" w:rsidRPr="00000000">
              <w:rPr>
                <w:b w:val="1"/>
                <w:rtl w:val="0"/>
              </w:rPr>
              <w:t xml:space="preserve">Buttons:</w:t>
            </w:r>
            <w:r w:rsidDel="00000000" w:rsidR="00000000" w:rsidRPr="00000000">
              <w:rPr>
                <w:rtl w:val="0"/>
              </w:rPr>
              <w:t xml:space="preserve"> 14px  (mobile =)</w:t>
            </w:r>
          </w:p>
          <w:p w:rsidR="00000000" w:rsidDel="00000000" w:rsidP="00000000" w:rsidRDefault="00000000" w:rsidRPr="00000000" w14:paraId="0000001E">
            <w:pPr>
              <w:rPr/>
            </w:pPr>
            <w:r w:rsidDel="00000000" w:rsidR="00000000" w:rsidRPr="00000000">
              <w:rPr>
                <w:b w:val="1"/>
                <w:rtl w:val="0"/>
              </w:rPr>
              <w:t xml:space="preserve">Contact info (phone / email / address):</w:t>
            </w:r>
            <w:r w:rsidDel="00000000" w:rsidR="00000000" w:rsidRPr="00000000">
              <w:rPr>
                <w:rtl w:val="0"/>
              </w:rPr>
              <w:t xml:space="preserve"> 20px</w:t>
            </w:r>
          </w:p>
          <w:p w:rsidR="00000000" w:rsidDel="00000000" w:rsidP="00000000" w:rsidRDefault="00000000" w:rsidRPr="00000000" w14:paraId="0000001F">
            <w:pPr>
              <w:rPr/>
            </w:pPr>
            <w:r w:rsidDel="00000000" w:rsidR="00000000" w:rsidRPr="00000000">
              <w:rPr>
                <w:b w:val="1"/>
                <w:rtl w:val="0"/>
              </w:rPr>
              <w:t xml:space="preserve">Text of the article for the blog post:</w:t>
            </w:r>
            <w:r w:rsidDel="00000000" w:rsidR="00000000" w:rsidRPr="00000000">
              <w:rPr>
                <w:rtl w:val="0"/>
              </w:rPr>
              <w:t xml:space="preserve"> 20px</w:t>
            </w:r>
          </w:p>
          <w:p w:rsidR="00000000" w:rsidDel="00000000" w:rsidP="00000000" w:rsidRDefault="00000000" w:rsidRPr="00000000" w14:paraId="00000020">
            <w:pPr>
              <w:rPr/>
            </w:pPr>
            <w:r w:rsidDel="00000000" w:rsidR="00000000" w:rsidRPr="00000000">
              <w:rPr>
                <w:b w:val="1"/>
                <w:rtl w:val="0"/>
              </w:rPr>
              <w:t xml:space="preserve">Author description in the blog:</w:t>
            </w:r>
            <w:r w:rsidDel="00000000" w:rsidR="00000000" w:rsidRPr="00000000">
              <w:rPr>
                <w:rtl w:val="0"/>
              </w:rPr>
              <w:t xml:space="preserve"> 12px</w:t>
            </w:r>
          </w:p>
          <w:p w:rsidR="00000000" w:rsidDel="00000000" w:rsidP="00000000" w:rsidRDefault="00000000" w:rsidRPr="00000000" w14:paraId="00000021">
            <w:pPr>
              <w:rPr/>
            </w:pPr>
            <w:r w:rsidDel="00000000" w:rsidR="00000000" w:rsidRPr="00000000">
              <w:rPr>
                <w:b w:val="1"/>
                <w:rtl w:val="0"/>
              </w:rPr>
              <w:t xml:space="preserve">Footer for the images in the blog post</w:t>
            </w:r>
            <w:r w:rsidDel="00000000" w:rsidR="00000000" w:rsidRPr="00000000">
              <w:rPr>
                <w:rtl w:val="0"/>
              </w:rPr>
              <w:t xml:space="preserve">: 16px</w:t>
            </w:r>
          </w:p>
          <w:p w:rsidR="00000000" w:rsidDel="00000000" w:rsidP="00000000" w:rsidRDefault="00000000" w:rsidRPr="00000000" w14:paraId="00000022">
            <w:pPr>
              <w:rPr>
                <w:b w:val="1"/>
              </w:rPr>
            </w:pPr>
            <w:r w:rsidDel="00000000" w:rsidR="00000000" w:rsidRPr="00000000">
              <w:rPr>
                <w:b w:val="1"/>
                <w:rtl w:val="0"/>
              </w:rPr>
              <w:t xml:space="preserve">Table cells:</w:t>
            </w:r>
            <w:r w:rsidDel="00000000" w:rsidR="00000000" w:rsidRPr="00000000">
              <w:rPr>
                <w:rtl w:val="0"/>
              </w:rPr>
              <w:t xml:space="preserve"> 24px</w:t>
              <w:br w:type="textWrapping"/>
              <w:t xml:space="preserve">The document specifies the sizes of the main fonts on the web. When omitted, it’s supposed to be the base font (16px) or simply one of the already specified sizes, according to the images of the screenshots provided</w:t>
            </w:r>
            <w:r w:rsidDel="00000000" w:rsidR="00000000" w:rsidRPr="00000000">
              <w:rPr>
                <w:rtl w:val="0"/>
              </w:rPr>
            </w:r>
          </w:p>
        </w:tc>
      </w:tr>
    </w:tbl>
    <w:p w:rsidR="00000000" w:rsidDel="00000000" w:rsidP="00000000" w:rsidRDefault="00000000" w:rsidRPr="00000000" w14:paraId="00000023">
      <w:pPr>
        <w:pStyle w:val="Heading2"/>
        <w:spacing w:line="276" w:lineRule="auto"/>
        <w:rPr/>
      </w:pPr>
      <w:bookmarkStart w:colFirst="0" w:colLast="0" w:name="_3aizxck3p0on" w:id="1"/>
      <w:bookmarkEnd w:id="1"/>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Accessibility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rtl w:val="0"/>
              </w:rPr>
              <w:t xml:space="preserve">C</w:t>
            </w:r>
            <w:r w:rsidDel="00000000" w:rsidR="00000000" w:rsidRPr="00000000">
              <w:rPr>
                <w:b w:val="1"/>
                <w:rtl w:val="0"/>
              </w:rPr>
              <w:t xml:space="preserve">olour</w:t>
            </w:r>
            <w:r w:rsidDel="00000000" w:rsidR="00000000" w:rsidRPr="00000000">
              <w:rPr>
                <w:b w:val="1"/>
                <w:smallCaps w:val="0"/>
                <w:rtl w:val="0"/>
              </w:rPr>
              <w:t xml:space="preserve"> contrast must be checked, the correct combination of the specified </w:t>
            </w:r>
            <w:r w:rsidDel="00000000" w:rsidR="00000000" w:rsidRPr="00000000">
              <w:rPr>
                <w:b w:val="1"/>
                <w:rtl w:val="0"/>
              </w:rPr>
              <w:t xml:space="preserve">colours must</w:t>
            </w:r>
            <w:r w:rsidDel="00000000" w:rsidR="00000000" w:rsidRPr="00000000">
              <w:rPr>
                <w:b w:val="1"/>
                <w:smallCaps w:val="0"/>
                <w:rtl w:val="0"/>
              </w:rPr>
              <w:t xml:space="preserve"> validate</w:t>
            </w:r>
          </w:p>
          <w:p w:rsidR="00000000" w:rsidDel="00000000" w:rsidP="00000000" w:rsidRDefault="00000000" w:rsidRPr="00000000" w14:paraId="00000028">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smallCaps w:val="0"/>
                <w:rtl w:val="0"/>
              </w:rPr>
              <w:t xml:space="preserve">Remember to add relevant alternative texts for all images. </w:t>
            </w:r>
            <w:r w:rsidDel="00000000" w:rsidR="00000000" w:rsidRPr="00000000">
              <w:rPr>
                <w:b w:val="1"/>
                <w:smallCaps w:val="0"/>
                <w:rtl w:val="0"/>
              </w:rPr>
              <w:t xml:space="preserve">If the images are not relevant for the meaning, add empty alt</w:t>
            </w:r>
            <w:r w:rsidDel="00000000" w:rsidR="00000000" w:rsidRPr="00000000">
              <w:rPr>
                <w:b w:val="1"/>
                <w:rtl w:val="0"/>
              </w:rPr>
              <w:t xml:space="preserve">.</w:t>
            </w:r>
            <w:r w:rsidDel="00000000" w:rsidR="00000000" w:rsidRPr="00000000">
              <w:rPr>
                <w:b w:val="1"/>
                <w:smallCaps w:val="0"/>
                <w:rtl w:val="0"/>
              </w:rPr>
              <w:t xml:space="preserve"> </w:t>
            </w:r>
            <w:r w:rsidDel="00000000" w:rsidR="00000000" w:rsidRPr="00000000">
              <w:rPr>
                <w:rtl w:val="0"/>
              </w:rPr>
            </w:r>
          </w:p>
          <w:p w:rsidR="00000000" w:rsidDel="00000000" w:rsidP="00000000" w:rsidRDefault="00000000" w:rsidRPr="00000000" w14:paraId="00000029">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smallCaps w:val="0"/>
                <w:rtl w:val="0"/>
              </w:rPr>
              <w:t xml:space="preserve">Remember to add information in the links when the text or content does not provide enough information when read out of context</w:t>
            </w:r>
          </w:p>
          <w:p w:rsidR="00000000" w:rsidDel="00000000" w:rsidP="00000000" w:rsidRDefault="00000000" w:rsidRPr="00000000" w14:paraId="0000002A">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smallCaps w:val="0"/>
                <w:rtl w:val="0"/>
              </w:rPr>
              <w:t xml:space="preserve">All form fields must be properly </w:t>
            </w:r>
            <w:r w:rsidDel="00000000" w:rsidR="00000000" w:rsidRPr="00000000">
              <w:rPr>
                <w:b w:val="1"/>
                <w:rtl w:val="0"/>
              </w:rPr>
              <w:t xml:space="preserve">labelled</w:t>
            </w:r>
            <w:r w:rsidDel="00000000" w:rsidR="00000000" w:rsidRPr="00000000">
              <w:rPr>
                <w:b w:val="1"/>
                <w:smallCaps w:val="0"/>
                <w:rtl w:val="0"/>
              </w:rPr>
              <w:t xml:space="preserve"> with accessibility in mind</w:t>
            </w:r>
          </w:p>
          <w:p w:rsidR="00000000" w:rsidDel="00000000" w:rsidP="00000000" w:rsidRDefault="00000000" w:rsidRPr="00000000" w14:paraId="0000002B">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rtl w:val="0"/>
              </w:rPr>
              <w:t xml:space="preserve">T</w:t>
            </w:r>
            <w:r w:rsidDel="00000000" w:rsidR="00000000" w:rsidRPr="00000000">
              <w:rPr>
                <w:b w:val="1"/>
                <w:smallCaps w:val="0"/>
                <w:rtl w:val="0"/>
              </w:rPr>
              <w:t xml:space="preserve">ables must provide accessibility improvements according to </w:t>
            </w:r>
            <w:r w:rsidDel="00000000" w:rsidR="00000000" w:rsidRPr="00000000">
              <w:rPr>
                <w:b w:val="1"/>
                <w:rtl w:val="0"/>
              </w:rPr>
              <w:t xml:space="preserve">their </w:t>
            </w:r>
            <w:r w:rsidDel="00000000" w:rsidR="00000000" w:rsidRPr="00000000">
              <w:rPr>
                <w:b w:val="1"/>
                <w:smallCaps w:val="0"/>
                <w:rtl w:val="0"/>
              </w:rPr>
              <w:t xml:space="preserve">characteristics</w:t>
            </w:r>
          </w:p>
          <w:p w:rsidR="00000000" w:rsidDel="00000000" w:rsidP="00000000" w:rsidRDefault="00000000" w:rsidRPr="00000000" w14:paraId="0000002C">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b w:val="1"/>
                <w:smallCaps w:val="0"/>
                <w:rtl w:val="0"/>
              </w:rPr>
              <w:t xml:space="preserve">The headings must fit the hierarchy</w:t>
            </w:r>
          </w:p>
          <w:p w:rsidR="00000000" w:rsidDel="00000000" w:rsidP="00000000" w:rsidRDefault="00000000" w:rsidRPr="00000000" w14:paraId="0000002D">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1080" w:hanging="360"/>
              <w:rPr>
                <w:b w:val="1"/>
                <w:u w:val="none"/>
              </w:rPr>
            </w:pPr>
            <w:commentRangeStart w:id="0"/>
            <w:r w:rsidDel="00000000" w:rsidR="00000000" w:rsidRPr="00000000">
              <w:rPr>
                <w:b w:val="1"/>
                <w:rtl w:val="0"/>
              </w:rPr>
              <w:t xml:space="preserve">Add “Skip to content” link as the first link in the page</w:t>
            </w:r>
            <w:commentRangeEnd w:id="0"/>
            <w:r w:rsidDel="00000000" w:rsidR="00000000" w:rsidRPr="00000000">
              <w:commentReference w:id="0"/>
            </w:r>
            <w:r w:rsidDel="00000000" w:rsidR="00000000" w:rsidRPr="00000000">
              <w:rPr>
                <w:b w:val="1"/>
                <w:rtl w:val="0"/>
              </w:rPr>
              <w:t xml:space="preserve">. You will find some help at the end of the document </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Navigation menu:</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web </w:t>
      </w:r>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pageBreakBefore w:val="0"/>
        <w:numPr>
          <w:ilvl w:val="0"/>
          <w:numId w:val="10"/>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rtl w:val="0"/>
        </w:rPr>
        <w:t xml:space="preserve">About us</w:t>
      </w:r>
      <w:r w:rsidDel="00000000" w:rsidR="00000000" w:rsidRPr="00000000">
        <w:rPr>
          <w:smallCaps w:val="0"/>
          <w:rtl w:val="0"/>
        </w:rPr>
        <w:t xml:space="preserve"> (index.html)</w:t>
      </w:r>
    </w:p>
    <w:p w:rsidR="00000000" w:rsidDel="00000000" w:rsidP="00000000" w:rsidRDefault="00000000" w:rsidRPr="00000000" w14:paraId="00000032">
      <w:pPr>
        <w:pageBreakBefore w:val="0"/>
        <w:numPr>
          <w:ilvl w:val="0"/>
          <w:numId w:val="10"/>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rtl w:val="0"/>
        </w:rPr>
        <w:t xml:space="preserve">Services</w:t>
      </w:r>
      <w:r w:rsidDel="00000000" w:rsidR="00000000" w:rsidRPr="00000000">
        <w:rPr>
          <w:smallCaps w:val="0"/>
          <w:rtl w:val="0"/>
        </w:rPr>
        <w:t xml:space="preserve"> (#)</w:t>
      </w:r>
    </w:p>
    <w:p w:rsidR="00000000" w:rsidDel="00000000" w:rsidP="00000000" w:rsidRDefault="00000000" w:rsidRPr="00000000" w14:paraId="00000033">
      <w:pPr>
        <w:pageBreakBefore w:val="0"/>
        <w:numPr>
          <w:ilvl w:val="0"/>
          <w:numId w:val="10"/>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rtl w:val="0"/>
        </w:rPr>
        <w:t xml:space="preserve">Pricing</w:t>
      </w:r>
      <w:r w:rsidDel="00000000" w:rsidR="00000000" w:rsidRPr="00000000">
        <w:rPr>
          <w:smallCaps w:val="0"/>
          <w:rtl w:val="0"/>
        </w:rPr>
        <w:t xml:space="preserve"> (#)</w:t>
      </w:r>
    </w:p>
    <w:p w:rsidR="00000000" w:rsidDel="00000000" w:rsidP="00000000" w:rsidRDefault="00000000" w:rsidRPr="00000000" w14:paraId="00000034">
      <w:pPr>
        <w:pageBreakBefore w:val="0"/>
        <w:numPr>
          <w:ilvl w:val="0"/>
          <w:numId w:val="10"/>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rtl w:val="0"/>
        </w:rPr>
        <w:t xml:space="preserve">Blog</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w:t>
      </w:r>
    </w:p>
    <w:p w:rsidR="00000000" w:rsidDel="00000000" w:rsidP="00000000" w:rsidRDefault="00000000" w:rsidRPr="00000000" w14:paraId="00000035">
      <w:pPr>
        <w:pageBreakBefore w:val="0"/>
        <w:numPr>
          <w:ilvl w:val="0"/>
          <w:numId w:val="10"/>
        </w:numPr>
        <w:pBdr>
          <w:top w:space="0" w:sz="0" w:val="nil"/>
          <w:left w:space="0" w:sz="0" w:val="nil"/>
          <w:bottom w:space="0" w:sz="0" w:val="nil"/>
          <w:right w:space="0" w:sz="0" w:val="nil"/>
          <w:between w:space="0" w:sz="0" w:val="nil"/>
        </w:pBdr>
        <w:shd w:fill="auto" w:val="clear"/>
        <w:tabs>
          <w:tab w:val="left" w:pos="360"/>
          <w:tab w:val="left" w:pos="1080"/>
        </w:tabs>
        <w:ind w:left="1080" w:hanging="360"/>
      </w:pPr>
      <w:r w:rsidDel="00000000" w:rsidR="00000000" w:rsidRPr="00000000">
        <w:rPr>
          <w:smallCaps w:val="0"/>
          <w:rtl w:val="0"/>
        </w:rPr>
        <w:t xml:space="preserve">Contact (contact.html)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Specifications and </w:t>
            </w:r>
            <w:r w:rsidDel="00000000" w:rsidR="00000000" w:rsidRPr="00000000">
              <w:rPr>
                <w:b w:val="1"/>
                <w:rtl w:val="0"/>
              </w:rPr>
              <w:t xml:space="preserve">behaviours</w:t>
            </w:r>
            <w:r w:rsidDel="00000000" w:rsidR="00000000" w:rsidRPr="00000000">
              <w:rPr>
                <w:rtl w:val="0"/>
              </w:rPr>
            </w:r>
          </w:p>
          <w:p w:rsidR="00000000" w:rsidDel="00000000" w:rsidP="00000000" w:rsidRDefault="00000000" w:rsidRPr="00000000" w14:paraId="00000039">
            <w:pPr>
              <w:pageBreakBefore w:val="0"/>
              <w:numPr>
                <w:ilvl w:val="0"/>
                <w:numId w:val="14"/>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rtl w:val="0"/>
              </w:rPr>
              <w:t xml:space="preserve">:hover for menu links: a border at the bottom 3px width and #C43721 (except Contact link, that has its own behaviour)</w:t>
            </w:r>
            <w:r w:rsidDel="00000000" w:rsidR="00000000" w:rsidRPr="00000000">
              <w:rPr>
                <w:rtl w:val="0"/>
              </w:rPr>
            </w:r>
          </w:p>
          <w:p w:rsidR="00000000" w:rsidDel="00000000" w:rsidP="00000000" w:rsidRDefault="00000000" w:rsidRPr="00000000" w14:paraId="0000003A">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:focus and :active must have the same behaviour as the :hover</w:t>
            </w:r>
          </w:p>
          <w:p w:rsidR="00000000" w:rsidDel="00000000" w:rsidP="00000000" w:rsidRDefault="00000000" w:rsidRPr="00000000" w14:paraId="0000003B">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index.html must show “About us” as the selected menu item (=:hover)</w:t>
            </w:r>
          </w:p>
          <w:p w:rsidR="00000000" w:rsidDel="00000000" w:rsidP="00000000" w:rsidRDefault="00000000" w:rsidRPr="00000000" w14:paraId="0000003C">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color-theory-for-designers.html must show “Blog” as the selected menu item</w:t>
            </w:r>
            <w:r w:rsidDel="00000000" w:rsidR="00000000" w:rsidRPr="00000000">
              <w:rPr>
                <w:smallCaps w:val="0"/>
                <w:rtl w:val="0"/>
              </w:rPr>
              <w:t xml:space="preserve">.</w:t>
            </w:r>
          </w:p>
          <w:p w:rsidR="00000000" w:rsidDel="00000000" w:rsidP="00000000" w:rsidRDefault="00000000" w:rsidRPr="00000000" w14:paraId="0000003D">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contact link button has to have a special behaviour on :hover with some animated transition (without Javascript). You can find some inspiration here: </w:t>
            </w:r>
            <w:hyperlink r:id="rId7">
              <w:r w:rsidDel="00000000" w:rsidR="00000000" w:rsidRPr="00000000">
                <w:rPr>
                  <w:color w:val="1155cc"/>
                  <w:u w:val="single"/>
                  <w:rtl w:val="0"/>
                </w:rPr>
                <w:t xml:space="preserve">https://webdeasy.de/en/top-css-buttons-en/</w:t>
              </w:r>
            </w:hyperlink>
            <w:r w:rsidDel="00000000" w:rsidR="00000000" w:rsidRPr="00000000">
              <w:rPr>
                <w:rtl w:val="0"/>
              </w:rPr>
              <w:t xml:space="preserve">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Footer: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Texts and menu</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Agency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w:t>
      </w:r>
    </w:p>
    <w:p w:rsidR="00000000" w:rsidDel="00000000" w:rsidP="00000000" w:rsidRDefault="00000000" w:rsidRPr="00000000" w14:paraId="00000045">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About us</w:t>
      </w:r>
      <w:r w:rsidDel="00000000" w:rsidR="00000000" w:rsidRPr="00000000">
        <w:rPr>
          <w:smallCaps w:val="0"/>
          <w:rtl w:val="0"/>
        </w:rPr>
        <w:t xml:space="preserve"> (index.html)</w:t>
      </w:r>
    </w:p>
    <w:p w:rsidR="00000000" w:rsidDel="00000000" w:rsidP="00000000" w:rsidRDefault="00000000" w:rsidRPr="00000000" w14:paraId="00000046">
      <w:pPr>
        <w:numPr>
          <w:ilvl w:val="0"/>
          <w:numId w:val="10"/>
        </w:numPr>
        <w:tabs>
          <w:tab w:val="left" w:pos="360"/>
          <w:tab w:val="left" w:pos="1080"/>
        </w:tabs>
        <w:ind w:left="720" w:hanging="360"/>
      </w:pPr>
      <w:r w:rsidDel="00000000" w:rsidR="00000000" w:rsidRPr="00000000">
        <w:rPr>
          <w:rtl w:val="0"/>
        </w:rPr>
        <w:t xml:space="preserve">Services (#)</w:t>
      </w:r>
    </w:p>
    <w:p w:rsidR="00000000" w:rsidDel="00000000" w:rsidP="00000000" w:rsidRDefault="00000000" w:rsidRPr="00000000" w14:paraId="00000047">
      <w:pPr>
        <w:numPr>
          <w:ilvl w:val="0"/>
          <w:numId w:val="10"/>
        </w:numPr>
        <w:tabs>
          <w:tab w:val="left" w:pos="360"/>
          <w:tab w:val="left" w:pos="1080"/>
        </w:tabs>
        <w:ind w:left="720" w:hanging="360"/>
      </w:pPr>
      <w:r w:rsidDel="00000000" w:rsidR="00000000" w:rsidRPr="00000000">
        <w:rPr>
          <w:rtl w:val="0"/>
        </w:rPr>
        <w:t xml:space="preserve">Pricing (#)</w:t>
      </w:r>
    </w:p>
    <w:p w:rsidR="00000000" w:rsidDel="00000000" w:rsidP="00000000" w:rsidRDefault="00000000" w:rsidRPr="00000000" w14:paraId="00000048">
      <w:pPr>
        <w:numPr>
          <w:ilvl w:val="0"/>
          <w:numId w:val="10"/>
        </w:numPr>
        <w:tabs>
          <w:tab w:val="left" w:pos="360"/>
          <w:tab w:val="left" w:pos="1080"/>
        </w:tabs>
        <w:ind w:left="720" w:hanging="360"/>
      </w:pPr>
      <w:r w:rsidDel="00000000" w:rsidR="00000000" w:rsidRPr="00000000">
        <w:rPr>
          <w:rtl w:val="0"/>
        </w:rPr>
        <w:t xml:space="preserve">Blog (#)</w:t>
      </w:r>
    </w:p>
    <w:p w:rsidR="00000000" w:rsidDel="00000000" w:rsidP="00000000" w:rsidRDefault="00000000" w:rsidRPr="00000000" w14:paraId="00000049">
      <w:pPr>
        <w:numPr>
          <w:ilvl w:val="0"/>
          <w:numId w:val="10"/>
        </w:numPr>
        <w:tabs>
          <w:tab w:val="left" w:pos="360"/>
          <w:tab w:val="left" w:pos="1080"/>
        </w:tabs>
        <w:ind w:left="720" w:hanging="360"/>
      </w:pPr>
      <w:r w:rsidDel="00000000" w:rsidR="00000000" w:rsidRPr="00000000">
        <w:rPr>
          <w:rtl w:val="0"/>
        </w:rPr>
        <w:t xml:space="preserve">Contact (contact.html)</w:t>
      </w:r>
    </w:p>
    <w:p w:rsidR="00000000" w:rsidDel="00000000" w:rsidP="00000000" w:rsidRDefault="00000000" w:rsidRPr="00000000" w14:paraId="0000004A">
      <w:pPr>
        <w:tabs>
          <w:tab w:val="left" w:pos="360"/>
          <w:tab w:val="left" w:pos="1080"/>
        </w:tabs>
        <w:rPr/>
      </w:pPr>
      <w:r w:rsidDel="00000000" w:rsidR="00000000" w:rsidRPr="00000000">
        <w:rPr>
          <w:rtl w:val="0"/>
        </w:rPr>
      </w:r>
    </w:p>
    <w:p w:rsidR="00000000" w:rsidDel="00000000" w:rsidP="00000000" w:rsidRDefault="00000000" w:rsidRPr="00000000" w14:paraId="0000004B">
      <w:pPr>
        <w:tabs>
          <w:tab w:val="left" w:pos="360"/>
          <w:tab w:val="left" w:pos="1080"/>
        </w:tabs>
        <w:rPr/>
      </w:pPr>
      <w:r w:rsidDel="00000000" w:rsidR="00000000" w:rsidRPr="00000000">
        <w:rPr>
          <w:rtl w:val="0"/>
        </w:rPr>
        <w:t xml:space="preserve">Services</w:t>
      </w:r>
    </w:p>
    <w:p w:rsidR="00000000" w:rsidDel="00000000" w:rsidP="00000000" w:rsidRDefault="00000000" w:rsidRPr="00000000" w14:paraId="0000004C">
      <w:pPr>
        <w:numPr>
          <w:ilvl w:val="0"/>
          <w:numId w:val="6"/>
        </w:numPr>
        <w:tabs>
          <w:tab w:val="left" w:pos="360"/>
          <w:tab w:val="left" w:pos="1080"/>
        </w:tabs>
        <w:ind w:left="720" w:hanging="360"/>
        <w:rPr>
          <w:u w:val="none"/>
        </w:rPr>
      </w:pPr>
      <w:r w:rsidDel="00000000" w:rsidR="00000000" w:rsidRPr="00000000">
        <w:rPr>
          <w:rtl w:val="0"/>
        </w:rPr>
        <w:t xml:space="preserve">Design (#)</w:t>
      </w:r>
    </w:p>
    <w:p w:rsidR="00000000" w:rsidDel="00000000" w:rsidP="00000000" w:rsidRDefault="00000000" w:rsidRPr="00000000" w14:paraId="0000004D">
      <w:pPr>
        <w:numPr>
          <w:ilvl w:val="0"/>
          <w:numId w:val="6"/>
        </w:numPr>
        <w:tabs>
          <w:tab w:val="left" w:pos="360"/>
          <w:tab w:val="left" w:pos="1080"/>
        </w:tabs>
        <w:ind w:left="720" w:hanging="360"/>
        <w:rPr>
          <w:u w:val="none"/>
        </w:rPr>
      </w:pPr>
      <w:r w:rsidDel="00000000" w:rsidR="00000000" w:rsidRPr="00000000">
        <w:rPr>
          <w:rtl w:val="0"/>
        </w:rPr>
        <w:t xml:space="preserve">Development  (#)</w:t>
      </w:r>
    </w:p>
    <w:p w:rsidR="00000000" w:rsidDel="00000000" w:rsidP="00000000" w:rsidRDefault="00000000" w:rsidRPr="00000000" w14:paraId="0000004E">
      <w:pPr>
        <w:numPr>
          <w:ilvl w:val="0"/>
          <w:numId w:val="6"/>
        </w:numPr>
        <w:tabs>
          <w:tab w:val="left" w:pos="360"/>
          <w:tab w:val="left" w:pos="1080"/>
        </w:tabs>
        <w:ind w:left="720" w:hanging="360"/>
        <w:rPr>
          <w:u w:val="none"/>
        </w:rPr>
      </w:pPr>
      <w:r w:rsidDel="00000000" w:rsidR="00000000" w:rsidRPr="00000000">
        <w:rPr>
          <w:rtl w:val="0"/>
        </w:rPr>
        <w:t xml:space="preserve">Marketing  (#)</w:t>
      </w:r>
    </w:p>
    <w:p w:rsidR="00000000" w:rsidDel="00000000" w:rsidP="00000000" w:rsidRDefault="00000000" w:rsidRPr="00000000" w14:paraId="0000004F">
      <w:pPr>
        <w:numPr>
          <w:ilvl w:val="0"/>
          <w:numId w:val="6"/>
        </w:numPr>
        <w:tabs>
          <w:tab w:val="left" w:pos="360"/>
          <w:tab w:val="left" w:pos="1080"/>
        </w:tabs>
        <w:ind w:left="720" w:hanging="360"/>
        <w:rPr>
          <w:u w:val="none"/>
        </w:rPr>
      </w:pPr>
      <w:r w:rsidDel="00000000" w:rsidR="00000000" w:rsidRPr="00000000">
        <w:rPr>
          <w:rtl w:val="0"/>
        </w:rPr>
        <w:t xml:space="preserve">See More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us on Facebook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us on Twitter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us on Instagram</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2022 </w:t>
      </w:r>
      <w:r w:rsidDel="00000000" w:rsidR="00000000" w:rsidRPr="00000000">
        <w:rPr>
          <w:u w:val="single"/>
          <w:rtl w:val="0"/>
        </w:rPr>
        <w:t xml:space="preserve">Laaqiq</w:t>
      </w:r>
      <w:r w:rsidDel="00000000" w:rsidR="00000000" w:rsidRPr="00000000">
        <w:rPr>
          <w:rtl w:val="0"/>
        </w:rPr>
        <w:t xml:space="preserve">. All Rights Reserved.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Header background image on the bog by </w:t>
      </w:r>
      <w:r w:rsidDel="00000000" w:rsidR="00000000" w:rsidRPr="00000000">
        <w:rPr>
          <w:u w:val="single"/>
          <w:rtl w:val="0"/>
        </w:rPr>
        <w:t xml:space="preserve">rawpixel.com</w:t>
      </w:r>
      <w:r w:rsidDel="00000000" w:rsidR="00000000" w:rsidRPr="00000000">
        <w:rPr>
          <w:rtl w:val="0"/>
        </w:rPr>
        <w:t xml:space="preserve"> on </w:t>
      </w:r>
      <w:r w:rsidDel="00000000" w:rsidR="00000000" w:rsidRPr="00000000">
        <w:rPr>
          <w:u w:val="single"/>
          <w:rtl w:val="0"/>
        </w:rPr>
        <w:t xml:space="preserve">Freepik.com</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links:</w:t>
            </w:r>
          </w:p>
          <w:p w:rsidR="00000000" w:rsidDel="00000000" w:rsidP="00000000" w:rsidRDefault="00000000" w:rsidRPr="00000000" w14:paraId="0000005A">
            <w:pPr>
              <w:numPr>
                <w:ilvl w:val="0"/>
                <w:numId w:val="7"/>
              </w:numPr>
              <w:ind w:left="720" w:hanging="360"/>
            </w:pPr>
            <w:hyperlink r:id="rId8">
              <w:r w:rsidDel="00000000" w:rsidR="00000000" w:rsidRPr="00000000">
                <w:rPr>
                  <w:color w:val="1155cc"/>
                  <w:u w:val="single"/>
                  <w:rtl w:val="0"/>
                </w:rPr>
                <w:t xml:space="preserve">https://www.facebook.com/agency</w:t>
              </w:r>
            </w:hyperlink>
            <w:r w:rsidDel="00000000" w:rsidR="00000000" w:rsidRPr="00000000">
              <w:rPr>
                <w:rtl w:val="0"/>
              </w:rPr>
            </w:r>
          </w:p>
          <w:p w:rsidR="00000000" w:rsidDel="00000000" w:rsidP="00000000" w:rsidRDefault="00000000" w:rsidRPr="00000000" w14:paraId="0000005B">
            <w:pPr>
              <w:numPr>
                <w:ilvl w:val="0"/>
                <w:numId w:val="7"/>
              </w:numPr>
              <w:ind w:left="720" w:hanging="360"/>
            </w:pPr>
            <w:hyperlink r:id="rId9">
              <w:r w:rsidDel="00000000" w:rsidR="00000000" w:rsidRPr="00000000">
                <w:rPr>
                  <w:color w:val="1155cc"/>
                  <w:u w:val="single"/>
                  <w:rtl w:val="0"/>
                </w:rPr>
                <w:t xml:space="preserve">https://www.twitter.com/agency</w:t>
              </w:r>
            </w:hyperlink>
            <w:r w:rsidDel="00000000" w:rsidR="00000000" w:rsidRPr="00000000">
              <w:rPr>
                <w:rtl w:val="0"/>
              </w:rPr>
            </w:r>
          </w:p>
          <w:p w:rsidR="00000000" w:rsidDel="00000000" w:rsidP="00000000" w:rsidRDefault="00000000" w:rsidRPr="00000000" w14:paraId="0000005C">
            <w:pPr>
              <w:numPr>
                <w:ilvl w:val="0"/>
                <w:numId w:val="7"/>
              </w:numPr>
              <w:ind w:left="720" w:hanging="360"/>
            </w:pPr>
            <w:hyperlink r:id="rId10">
              <w:r w:rsidDel="00000000" w:rsidR="00000000" w:rsidRPr="00000000">
                <w:rPr>
                  <w:color w:val="1155cc"/>
                  <w:u w:val="single"/>
                  <w:rtl w:val="0"/>
                </w:rPr>
                <w:t xml:space="preserve">https://www.instagram.com/agency</w:t>
              </w:r>
            </w:hyperlink>
            <w:r w:rsidDel="00000000" w:rsidR="00000000" w:rsidRPr="00000000">
              <w:rPr>
                <w:rtl w:val="0"/>
              </w:rPr>
            </w:r>
          </w:p>
          <w:p w:rsidR="00000000" w:rsidDel="00000000" w:rsidP="00000000" w:rsidRDefault="00000000" w:rsidRPr="00000000" w14:paraId="0000005D">
            <w:pPr>
              <w:numPr>
                <w:ilvl w:val="0"/>
                <w:numId w:val="7"/>
              </w:numPr>
              <w:ind w:left="720" w:hanging="360"/>
            </w:pPr>
            <w:hyperlink r:id="rId11">
              <w:r w:rsidDel="00000000" w:rsidR="00000000" w:rsidRPr="00000000">
                <w:rPr>
                  <w:color w:val="1155cc"/>
                  <w:u w:val="single"/>
                  <w:rtl w:val="0"/>
                </w:rPr>
                <w:t xml:space="preserve">https://www.freepik.com/free-vector/larkspur-by-william-morris_3413160.htm#query=texture&amp;position=23&amp;from_view=keyword</w:t>
              </w:r>
            </w:hyperlink>
            <w:r w:rsidDel="00000000" w:rsidR="00000000" w:rsidRPr="00000000">
              <w:rPr>
                <w:rtl w:val="0"/>
              </w:rPr>
              <w:t xml:space="preserve"> (rawpixel)</w:t>
            </w:r>
          </w:p>
          <w:p w:rsidR="00000000" w:rsidDel="00000000" w:rsidP="00000000" w:rsidRDefault="00000000" w:rsidRPr="00000000" w14:paraId="0000005E">
            <w:pPr>
              <w:numPr>
                <w:ilvl w:val="0"/>
                <w:numId w:val="7"/>
              </w:numPr>
              <w:ind w:left="720" w:hanging="360"/>
            </w:pPr>
            <w:hyperlink r:id="rId12">
              <w:r w:rsidDel="00000000" w:rsidR="00000000" w:rsidRPr="00000000">
                <w:rPr>
                  <w:color w:val="1155cc"/>
                  <w:u w:val="single"/>
                  <w:rtl w:val="0"/>
                </w:rPr>
                <w:t xml:space="preserve">https://www.freepik.com/</w:t>
              </w:r>
            </w:hyperlink>
            <w:r w:rsidDel="00000000" w:rsidR="00000000" w:rsidRPr="00000000">
              <w:rPr>
                <w:rtl w:val="0"/>
              </w:rPr>
            </w:r>
          </w:p>
          <w:p w:rsidR="00000000" w:rsidDel="00000000" w:rsidP="00000000" w:rsidRDefault="00000000" w:rsidRPr="00000000" w14:paraId="0000005F">
            <w:pPr>
              <w:numPr>
                <w:ilvl w:val="0"/>
                <w:numId w:val="7"/>
              </w:numPr>
              <w:ind w:left="720" w:hanging="360"/>
            </w:pPr>
            <w:hyperlink r:id="rId13">
              <w:r w:rsidDel="00000000" w:rsidR="00000000" w:rsidRPr="00000000">
                <w:rPr>
                  <w:color w:val="1155cc"/>
                  <w:u w:val="single"/>
                  <w:rtl w:val="0"/>
                </w:rPr>
                <w:t xml:space="preserve">https://laaqiq.gumroad.com</w:t>
              </w:r>
            </w:hyperlink>
            <w:r w:rsidDel="00000000" w:rsidR="00000000" w:rsidRPr="00000000">
              <w:rPr>
                <w:rtl w:val="0"/>
              </w:rPr>
              <w:t xml:space="preserve"> (Laaqiq)</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Specifications and </w:t>
            </w:r>
            <w:r w:rsidDel="00000000" w:rsidR="00000000" w:rsidRPr="00000000">
              <w:rPr>
                <w:b w:val="1"/>
                <w:rtl w:val="0"/>
              </w:rPr>
              <w:t xml:space="preserve">behaviours</w:t>
            </w:r>
            <w:r w:rsidDel="00000000" w:rsidR="00000000" w:rsidRPr="00000000">
              <w:rPr>
                <w:rtl w:val="0"/>
              </w:rPr>
            </w:r>
          </w:p>
          <w:p w:rsidR="00000000" w:rsidDel="00000000" w:rsidP="00000000" w:rsidRDefault="00000000" w:rsidRPr="00000000" w14:paraId="00000063">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Brown links become red + underlined on :hover (use the appropriate red according to the colour palette and the background)</w:t>
            </w:r>
            <w:r w:rsidDel="00000000" w:rsidR="00000000" w:rsidRPr="00000000">
              <w:rPr>
                <w:rtl w:val="0"/>
              </w:rPr>
            </w:r>
          </w:p>
          <w:p w:rsidR="00000000" w:rsidDel="00000000" w:rsidP="00000000" w:rsidRDefault="00000000" w:rsidRPr="00000000" w14:paraId="00000064">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ins w:author="César Pablo Córcoles Briongos" w:id="0" w:date="2022-11-15T18:41:40Z">
              <w:r w:rsidDel="00000000" w:rsidR="00000000" w:rsidRPr="00000000">
                <w:rPr>
                  <w:smallCaps w:val="0"/>
                  <w:rtl w:val="0"/>
                </w:rPr>
                <w:t xml:space="preserve">Underlined red links</w:t>
              </w:r>
            </w:ins>
            <w:del w:author="César Pablo Córcoles Briongos" w:id="0" w:date="2022-11-15T18:41:40Z">
              <w:r w:rsidDel="00000000" w:rsidR="00000000" w:rsidRPr="00000000">
                <w:rPr>
                  <w:rtl w:val="0"/>
                </w:rPr>
                <w:delText xml:space="preserve">Red links with underline</w:delText>
              </w:r>
            </w:del>
            <w:r w:rsidDel="00000000" w:rsidR="00000000" w:rsidRPr="00000000">
              <w:rPr>
                <w:rtl w:val="0"/>
              </w:rPr>
              <w:t xml:space="preserve"> become dark blue on :hover</w:t>
            </w:r>
            <w:r w:rsidDel="00000000" w:rsidR="00000000" w:rsidRPr="00000000">
              <w:rPr>
                <w:rtl w:val="0"/>
              </w:rPr>
            </w:r>
          </w:p>
        </w:tc>
      </w:tr>
    </w:tbl>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index.html</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Agency provides a full service range including technical skills, design, and business understanding.</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Experience Design Agency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Agency we have the ability to put ourselves in the merchant's shoes. We are meant to partner on the long run, and work as an extension of the merchant's team.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digital agency is a business you hire to outsource your digital marketing efforts, instead of handling in-house. We can provide your business with a variety of digital solutions to promote your product or service online and help you.</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from our blog</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Theory for Designers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dive into color theory. We’ll discuss the meanings behind the different color families, and give some examples of how these colors are used.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Meanings &amp; Symbolism</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Carl Jung, a renowned psychiatrist and proponent of art therapy, encouraged his patients to use color because he felt this would help them express some of the deeper parts of their psyche.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Psychology: The Emotional Effects of Colors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psychology of color is based on the mental and emotional effects colors have on sighted people in all facets of life.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articles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of Designers and Developers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Azah Anyeni</w:t>
        <w:br w:type="textWrapping"/>
        <w:t xml:space="preserve">Designer</w:t>
      </w:r>
    </w:p>
    <w:p w:rsidR="00000000" w:rsidDel="00000000" w:rsidP="00000000" w:rsidRDefault="00000000" w:rsidRPr="00000000" w14:paraId="00000086">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Roelof Bekkenenks</w:t>
        <w:br w:type="textWrapping"/>
        <w:t xml:space="preserve">React Developer</w:t>
      </w:r>
    </w:p>
    <w:p w:rsidR="00000000" w:rsidDel="00000000" w:rsidP="00000000" w:rsidRDefault="00000000" w:rsidRPr="00000000" w14:paraId="00000087">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Leonora Oliveira</w:t>
        <w:br w:type="textWrapping"/>
        <w:t xml:space="preserve">Illustrator</w:t>
      </w:r>
    </w:p>
    <w:p w:rsidR="00000000" w:rsidDel="00000000" w:rsidP="00000000" w:rsidRDefault="00000000" w:rsidRPr="00000000" w14:paraId="00000088">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Izabella Tabakova</w:t>
        <w:br w:type="textWrapping"/>
        <w:t xml:space="preserve">Product Designer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Testimonials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Choose Agency. Words from our customers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hired Agency to outsource our digital marketing efforts, instead of handling in-house. They provide your business with a variety of digital solutions to promote your product. Agency has the best team to help you get the most out of your marketing efforts and investments.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Alan Martí - Meta Inc.</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 To Build Your Dream Project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digital agency is a business you hire to outsource your digital marketing efforts, instead of handling in-house.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now</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Specifications and </w:t>
            </w:r>
            <w:r w:rsidDel="00000000" w:rsidR="00000000" w:rsidRPr="00000000">
              <w:rPr>
                <w:b w:val="1"/>
                <w:rtl w:val="0"/>
              </w:rPr>
              <w:t xml:space="preserve">behaviours</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9A">
            <w:pPr>
              <w:pageBreakBefore w:val="0"/>
              <w:numPr>
                <w:ilvl w:val="0"/>
                <w:numId w:val="13"/>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b w:val="1"/>
                <w:rtl w:val="0"/>
              </w:rPr>
              <w:t xml:space="preserve">All three articles of the blog link to the prototype of the article (color-theory-for-designers.html)</w:t>
            </w:r>
          </w:p>
          <w:p w:rsidR="00000000" w:rsidDel="00000000" w:rsidP="00000000" w:rsidRDefault="00000000" w:rsidRPr="00000000" w14:paraId="0000009B">
            <w:pPr>
              <w:pageBreakBefore w:val="0"/>
              <w:numPr>
                <w:ilvl w:val="0"/>
                <w:numId w:val="1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More articles links to #</w:t>
            </w:r>
          </w:p>
          <w:p w:rsidR="00000000" w:rsidDel="00000000" w:rsidP="00000000" w:rsidRDefault="00000000" w:rsidRPr="00000000" w14:paraId="0000009C">
            <w:pPr>
              <w:pageBreakBefore w:val="0"/>
              <w:numPr>
                <w:ilvl w:val="0"/>
                <w:numId w:val="1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Contact now links to contact.html</w:t>
            </w:r>
          </w:p>
        </w:tc>
      </w:tr>
    </w:tbl>
    <w:p w:rsidR="00000000" w:rsidDel="00000000" w:rsidP="00000000" w:rsidRDefault="00000000" w:rsidRPr="00000000" w14:paraId="0000009D">
      <w:pPr>
        <w:pStyle w:val="Heading2"/>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E">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t xml:space="preserve">contact</w:t>
      </w:r>
      <w:r w:rsidDel="00000000" w:rsidR="00000000" w:rsidRPr="00000000">
        <w:rPr>
          <w:smallCaps w:val="0"/>
          <w:rtl w:val="0"/>
        </w:rPr>
        <w:t xml:space="preserve">.html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Contact</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We provide services from our offices in Washington. You can visit our office or drop us an email. We will be happy to meet you in person or online.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(234) 567-89-00</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info@agency.com</w:t>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2247 Lunetta Street, TX 76301</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i w:val="1"/>
          <w:rtl w:val="0"/>
        </w:rPr>
        <w:t xml:space="preserve">[Form]</w:t>
      </w:r>
    </w:p>
    <w:p w:rsidR="00000000" w:rsidDel="00000000" w:rsidP="00000000" w:rsidRDefault="00000000" w:rsidRPr="00000000" w14:paraId="000000AE">
      <w:pPr>
        <w:rPr/>
      </w:pPr>
      <w:r w:rsidDel="00000000" w:rsidR="00000000" w:rsidRPr="00000000">
        <w:rPr>
          <w:rtl w:val="0"/>
        </w:rPr>
        <w:t xml:space="preserve">Get In Touch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[fields]</w:t>
      </w:r>
    </w:p>
    <w:p w:rsidR="00000000" w:rsidDel="00000000" w:rsidP="00000000" w:rsidRDefault="00000000" w:rsidRPr="00000000" w14:paraId="000000B1">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name</w:t>
      </w:r>
    </w:p>
    <w:p w:rsidR="00000000" w:rsidDel="00000000" w:rsidP="00000000" w:rsidRDefault="00000000" w:rsidRPr="00000000" w14:paraId="000000B2">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email</w:t>
      </w:r>
    </w:p>
    <w:p w:rsidR="00000000" w:rsidDel="00000000" w:rsidP="00000000" w:rsidRDefault="00000000" w:rsidRPr="00000000" w14:paraId="000000B3">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phone number</w:t>
      </w:r>
    </w:p>
    <w:p w:rsidR="00000000" w:rsidDel="00000000" w:rsidP="00000000" w:rsidRDefault="00000000" w:rsidRPr="00000000" w14:paraId="000000B4">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am interested in… [select one]</w:t>
      </w:r>
    </w:p>
    <w:p w:rsidR="00000000" w:rsidDel="00000000" w:rsidP="00000000" w:rsidRDefault="00000000" w:rsidRPr="00000000" w14:paraId="000000B5">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Design</w:t>
      </w:r>
    </w:p>
    <w:p w:rsidR="00000000" w:rsidDel="00000000" w:rsidP="00000000" w:rsidRDefault="00000000" w:rsidRPr="00000000" w14:paraId="000000B6">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Development</w:t>
      </w:r>
    </w:p>
    <w:p w:rsidR="00000000" w:rsidDel="00000000" w:rsidP="00000000" w:rsidRDefault="00000000" w:rsidRPr="00000000" w14:paraId="000000B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Marketing</w:t>
      </w:r>
    </w:p>
    <w:p w:rsidR="00000000" w:rsidDel="00000000" w:rsidP="00000000" w:rsidRDefault="00000000" w:rsidRPr="00000000" w14:paraId="000000B8">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Other</w:t>
      </w:r>
    </w:p>
    <w:p w:rsidR="00000000" w:rsidDel="00000000" w:rsidP="00000000" w:rsidRDefault="00000000" w:rsidRPr="00000000" w14:paraId="000000B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Message</w:t>
      </w:r>
    </w:p>
    <w:p w:rsidR="00000000" w:rsidDel="00000000" w:rsidP="00000000" w:rsidRDefault="00000000" w:rsidRPr="00000000" w14:paraId="000000B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have read and accept the </w:t>
      </w:r>
      <w:r w:rsidDel="00000000" w:rsidR="00000000" w:rsidRPr="00000000">
        <w:rPr>
          <w:u w:val="single"/>
          <w:rtl w:val="0"/>
        </w:rPr>
        <w:t xml:space="preserve">privacy policy</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[button]</w:t>
      </w:r>
      <w:r w:rsidDel="00000000" w:rsidR="00000000" w:rsidRPr="00000000">
        <w:rPr>
          <w:rtl w:val="0"/>
        </w:rPr>
        <w:br w:type="textWrapping"/>
        <w:t xml:space="preserve">Submit now</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Specifications and behaviours</w:t>
            </w:r>
          </w:p>
          <w:p w:rsidR="00000000" w:rsidDel="00000000" w:rsidP="00000000" w:rsidRDefault="00000000" w:rsidRPr="00000000" w14:paraId="000000BF">
            <w:pPr>
              <w:numPr>
                <w:ilvl w:val="0"/>
                <w:numId w:val="12"/>
              </w:numPr>
              <w:ind w:left="720" w:hanging="360"/>
              <w:rPr>
                <w:b w:val="1"/>
                <w:u w:val="none"/>
              </w:rPr>
            </w:pPr>
            <w:r w:rsidDel="00000000" w:rsidR="00000000" w:rsidRPr="00000000">
              <w:rPr>
                <w:b w:val="1"/>
                <w:rtl w:val="0"/>
              </w:rPr>
              <w:t xml:space="preserve">Embed code for the map:</w:t>
              <w:br w:type="textWrapping"/>
            </w:r>
            <w:r w:rsidDel="00000000" w:rsidR="00000000" w:rsidRPr="00000000">
              <w:rPr>
                <w:rtl w:val="0"/>
              </w:rPr>
              <w:t xml:space="preserve">&lt;iframe src="https://www.google.com/maps/embed?pb=!1m18!1m12!1m3!1d52983.55059947308!2d-98.52728606109359!3d33.903251986413196!2m3!1f0!2f0!3f0!3m2!1i1024!2i768!4f13.1!3m3!1m2!1s0x8652db0b7d1ca639%3A0x3b22e12b908fe9ed!2sWichita%20Falls%2C%20Texas%2076301%2C%20EE.%20UU.!5e0!3m2!1ses!2ses!4v1668535767811!5m2!1ses!2ses" width="600" height="450" style="border:0;" allowfullscreen="" loading="lazy" referrerpolicy="no-referrer-when-downgrade"&gt;&lt;/iframe&gt;</w:t>
              <w:br w:type="textWrapping"/>
              <w:br w:type="textWrapping"/>
              <w:t xml:space="preserve">Width and height have to be overridden with CSS to occupy the 100% width of the page.</w:t>
            </w:r>
          </w:p>
          <w:p w:rsidR="00000000" w:rsidDel="00000000" w:rsidP="00000000" w:rsidRDefault="00000000" w:rsidRPr="00000000" w14:paraId="000000C0">
            <w:pPr>
              <w:numPr>
                <w:ilvl w:val="0"/>
                <w:numId w:val="12"/>
              </w:numPr>
              <w:ind w:left="720" w:hanging="360"/>
              <w:rPr>
                <w:b w:val="1"/>
              </w:rPr>
            </w:pPr>
            <w:r w:rsidDel="00000000" w:rsidR="00000000" w:rsidRPr="00000000">
              <w:rPr>
                <w:b w:val="1"/>
                <w:rtl w:val="0"/>
              </w:rPr>
              <w:t xml:space="preserve">Telephone number and e-mail have to be correctly linked.</w:t>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About the form:</w:t>
            </w:r>
          </w:p>
          <w:p w:rsidR="00000000" w:rsidDel="00000000" w:rsidP="00000000" w:rsidRDefault="00000000" w:rsidRPr="00000000" w14:paraId="000000C4">
            <w:pPr>
              <w:rPr/>
            </w:pPr>
            <w:r w:rsidDel="00000000" w:rsidR="00000000" w:rsidRPr="00000000">
              <w:rPr>
                <w:rtl w:val="0"/>
              </w:rPr>
              <w:t xml:space="preserve">(the texts in square brackets [] are indications, not texts that should appear on the web)</w:t>
            </w:r>
          </w:p>
          <w:p w:rsidR="00000000" w:rsidDel="00000000" w:rsidP="00000000" w:rsidRDefault="00000000" w:rsidRPr="00000000" w14:paraId="000000C5">
            <w:pPr>
              <w:rPr>
                <w:b w:val="1"/>
              </w:rPr>
            </w:pPr>
            <w:r w:rsidDel="00000000" w:rsidR="00000000" w:rsidRPr="00000000">
              <w:rPr>
                <w:b w:val="1"/>
                <w:rtl w:val="0"/>
              </w:rPr>
              <w:t xml:space="preserve">The design of the form is free, although it has to maintain the aesthetics of the rest of the web and follow the following guidelines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numPr>
                <w:ilvl w:val="0"/>
                <w:numId w:val="2"/>
              </w:numPr>
              <w:tabs>
                <w:tab w:val="left" w:pos="360"/>
                <w:tab w:val="left" w:pos="1080"/>
              </w:tabs>
              <w:ind w:left="1080" w:hanging="360"/>
            </w:pPr>
            <w:r w:rsidDel="00000000" w:rsidR="00000000" w:rsidRPr="00000000">
              <w:rPr>
                <w:rtl w:val="0"/>
              </w:rPr>
              <w:t xml:space="preserve">You must use the most suitable form elements available in HTML5.</w:t>
            </w:r>
          </w:p>
          <w:p w:rsidR="00000000" w:rsidDel="00000000" w:rsidP="00000000" w:rsidRDefault="00000000" w:rsidRPr="00000000" w14:paraId="000000C8">
            <w:pPr>
              <w:numPr>
                <w:ilvl w:val="0"/>
                <w:numId w:val="2"/>
              </w:numPr>
              <w:tabs>
                <w:tab w:val="left" w:pos="360"/>
                <w:tab w:val="left" w:pos="1080"/>
              </w:tabs>
              <w:ind w:left="1080" w:hanging="360"/>
            </w:pPr>
            <w:r w:rsidDel="00000000" w:rsidR="00000000" w:rsidRPr="00000000">
              <w:rPr>
                <w:rtl w:val="0"/>
              </w:rPr>
              <w:t xml:space="preserve">It is a single form divided into two columns of fields.</w:t>
            </w:r>
          </w:p>
          <w:p w:rsidR="00000000" w:rsidDel="00000000" w:rsidP="00000000" w:rsidRDefault="00000000" w:rsidRPr="00000000" w14:paraId="000000C9">
            <w:pPr>
              <w:numPr>
                <w:ilvl w:val="0"/>
                <w:numId w:val="2"/>
              </w:numPr>
              <w:tabs>
                <w:tab w:val="left" w:pos="360"/>
                <w:tab w:val="left" w:pos="1080"/>
              </w:tabs>
              <w:ind w:left="1080" w:hanging="360"/>
            </w:pPr>
            <w:r w:rsidDel="00000000" w:rsidR="00000000" w:rsidRPr="00000000">
              <w:rPr>
                <w:rtl w:val="0"/>
              </w:rPr>
              <w:t xml:space="preserve">The required fields has to be correctly marked as such and validated (only that they are required)</w:t>
            </w:r>
          </w:p>
          <w:p w:rsidR="00000000" w:rsidDel="00000000" w:rsidP="00000000" w:rsidRDefault="00000000" w:rsidRPr="00000000" w14:paraId="000000CA">
            <w:pPr>
              <w:numPr>
                <w:ilvl w:val="0"/>
                <w:numId w:val="2"/>
              </w:numPr>
              <w:ind w:left="720" w:hanging="360"/>
            </w:pPr>
            <w:commentRangeStart w:id="1"/>
            <w:commentRangeStart w:id="2"/>
            <w:r w:rsidDel="00000000" w:rsidR="00000000" w:rsidRPr="00000000">
              <w:rPr>
                <w:b w:val="1"/>
                <w:rtl w:val="0"/>
              </w:rPr>
              <w:t xml:space="preserve">The form has to provide a false action (#) and use the method that doesn’t show the values of the fields in the URL.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CE">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co</w:t>
      </w:r>
      <w:r w:rsidDel="00000000" w:rsidR="00000000" w:rsidRPr="00000000">
        <w:rPr>
          <w:rtl w:val="0"/>
        </w:rPr>
        <w:t xml:space="preserve">lor-theory-for-designers.html</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Color Theory for Designers</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dive into color theory. We’ll discuss the meanings behind the different color families, and give some examples of how these colors are used.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the author</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Cameron Chapman is a professional Web and graphic designer with over 6 years of experience. She writes for a number of blogs and is the author of The Smashing … </w:t>
      </w:r>
      <w:r w:rsidDel="00000000" w:rsidR="00000000" w:rsidRPr="00000000">
        <w:rPr>
          <w:u w:val="single"/>
          <w:rtl w:val="0"/>
        </w:rPr>
        <w:t xml:space="preserve">More about Cameron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few things in design that are more subjective—or more important—than the use of color. A color that can evoke one reaction in one person may evoke the opposite reaction in another, due to culture, prior association, or even just personal preference.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theory is a science and art unto itself, which some build entire careers on, as color consultants or sometimes brand consultants. Knowing the effects color has on a majority of people is an incredibly valuable expertise that designers can master and offer to their clients.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(primary color)</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is a very hot color. It’s associated with fire, violence, and warfare. It’s also associated with love and passion. In history, it’s been associated with both the Devil and Cupid. Red can actually have a physical effect on people, raising blood pressure and respiration rates. It’s been shown to enhance human metabolism, too.</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can be associated with anger, but is also associated with importance (think of the red carpet at awards shows and celebrity events). Red also indicates danger (the reason stop lights and signs are red, and that warning labels are often red).</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Outside the western world, red has different associations. For example, in China, red is the color of prosperity and happiness. It can also be used to attract good luck. In other eastern cultures, red is worn by brides on their wedding days. In South Africa, however, red is the color of mourning. Red is also associated with communism.</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has become the color associated with AIDS awareness in Africa due to the popularity of the [RED] campaign.</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design, red can be a powerful accent color. It can have an overwhelming effect if it’s used too much in designs, especially in its purest form. It’s a great color to use when power or passion want to be portrayed in the design. Red can be very versatile, though, with brighter versions being more energetic and darker shades being more powerful and elegant.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[image captions]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bright red of the illustration on the homepage of </w:t>
      </w:r>
      <w:r w:rsidDel="00000000" w:rsidR="00000000" w:rsidRPr="00000000">
        <w:rPr>
          <w:u w:val="single"/>
          <w:rtl w:val="0"/>
        </w:rPr>
        <w:t xml:space="preserve">Nacache Design’s</w:t>
      </w:r>
      <w:r w:rsidDel="00000000" w:rsidR="00000000" w:rsidRPr="00000000">
        <w:rPr>
          <w:rtl w:val="0"/>
        </w:rPr>
        <w:t xml:space="preserve"> site gives the page a ton of energy and vibrancy.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Build in Amsterdam’s</w:t>
      </w:r>
      <w:r w:rsidDel="00000000" w:rsidR="00000000" w:rsidRPr="00000000">
        <w:rPr>
          <w:rtl w:val="0"/>
        </w:rPr>
        <w:t xml:space="preserve"> website uses a vibrant red accent color that draws attention to the middle of the page immediately. (2010)</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brief</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information contained here might seem just a bit overwhelming, color theory is as much about the feeling a particular shade evokes than anything else. But here’s a quick reference guide for the common meanings of the colors discussed above: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Type of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Common meanings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17"/>
              </w:numPr>
              <w:ind w:left="360" w:hanging="360"/>
              <w:rPr>
                <w:u w:val="none"/>
              </w:rPr>
            </w:pPr>
            <w:r w:rsidDel="00000000" w:rsidR="00000000" w:rsidRPr="00000000">
              <w:rPr>
                <w:rtl w:val="0"/>
              </w:rPr>
              <w:t xml:space="preserve">Warm colors</w:t>
            </w:r>
          </w:p>
          <w:p w:rsidR="00000000" w:rsidDel="00000000" w:rsidP="00000000" w:rsidRDefault="00000000" w:rsidRPr="00000000" w14:paraId="000000F3">
            <w:pPr>
              <w:numPr>
                <w:ilvl w:val="0"/>
                <w:numId w:val="17"/>
              </w:numPr>
              <w:ind w:left="360" w:hanging="360"/>
            </w:pPr>
            <w:r w:rsidDel="00000000" w:rsidR="00000000" w:rsidRPr="00000000">
              <w:rPr>
                <w:rtl w:val="0"/>
              </w:rPr>
              <w:t xml:space="preserve">Cool colors</w:t>
            </w:r>
          </w:p>
          <w:p w:rsidR="00000000" w:rsidDel="00000000" w:rsidP="00000000" w:rsidRDefault="00000000" w:rsidRPr="00000000" w14:paraId="000000F4">
            <w:pPr>
              <w:numPr>
                <w:ilvl w:val="0"/>
                <w:numId w:val="17"/>
              </w:numPr>
              <w:ind w:left="360" w:hanging="360"/>
            </w:pPr>
            <w:r w:rsidDel="00000000" w:rsidR="00000000" w:rsidRPr="00000000">
              <w:rPr>
                <w:rtl w:val="0"/>
              </w:rPr>
              <w:t xml:space="preserve">Neutral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17"/>
              </w:numPr>
              <w:ind w:left="360" w:hanging="360"/>
              <w:rPr>
                <w:u w:val="none"/>
              </w:rPr>
            </w:pPr>
            <w:r w:rsidDel="00000000" w:rsidR="00000000" w:rsidRPr="00000000">
              <w:rPr>
                <w:rtl w:val="0"/>
              </w:rPr>
              <w:t xml:space="preserve">Red</w:t>
            </w:r>
          </w:p>
          <w:p w:rsidR="00000000" w:rsidDel="00000000" w:rsidP="00000000" w:rsidRDefault="00000000" w:rsidRPr="00000000" w14:paraId="000000F6">
            <w:pPr>
              <w:numPr>
                <w:ilvl w:val="0"/>
                <w:numId w:val="17"/>
              </w:numPr>
              <w:ind w:left="360" w:hanging="360"/>
              <w:rPr>
                <w:u w:val="none"/>
              </w:rPr>
            </w:pPr>
            <w:r w:rsidDel="00000000" w:rsidR="00000000" w:rsidRPr="00000000">
              <w:rPr>
                <w:rtl w:val="0"/>
              </w:rPr>
              <w:t xml:space="preserve">Orange</w:t>
            </w:r>
          </w:p>
          <w:p w:rsidR="00000000" w:rsidDel="00000000" w:rsidP="00000000" w:rsidRDefault="00000000" w:rsidRPr="00000000" w14:paraId="000000F7">
            <w:pPr>
              <w:numPr>
                <w:ilvl w:val="0"/>
                <w:numId w:val="17"/>
              </w:numPr>
              <w:ind w:left="360" w:hanging="360"/>
              <w:rPr>
                <w:u w:val="none"/>
              </w:rPr>
            </w:pPr>
            <w:r w:rsidDel="00000000" w:rsidR="00000000" w:rsidRPr="00000000">
              <w:rPr>
                <w:rtl w:val="0"/>
              </w:rPr>
              <w:t xml:space="preserve">Yellow</w:t>
            </w:r>
          </w:p>
          <w:p w:rsidR="00000000" w:rsidDel="00000000" w:rsidP="00000000" w:rsidRDefault="00000000" w:rsidRPr="00000000" w14:paraId="000000F8">
            <w:pPr>
              <w:numPr>
                <w:ilvl w:val="0"/>
                <w:numId w:val="17"/>
              </w:numPr>
              <w:ind w:left="360" w:hanging="360"/>
              <w:rPr>
                <w:u w:val="none"/>
              </w:rPr>
            </w:pPr>
            <w:r w:rsidDel="00000000" w:rsidR="00000000" w:rsidRPr="00000000">
              <w:rPr>
                <w:rtl w:val="0"/>
              </w:rPr>
              <w:t xml:space="preserve">Green</w:t>
            </w:r>
          </w:p>
          <w:p w:rsidR="00000000" w:rsidDel="00000000" w:rsidP="00000000" w:rsidRDefault="00000000" w:rsidRPr="00000000" w14:paraId="000000F9">
            <w:pPr>
              <w:numPr>
                <w:ilvl w:val="0"/>
                <w:numId w:val="17"/>
              </w:numPr>
              <w:ind w:left="360" w:hanging="360"/>
              <w:rPr>
                <w:u w:val="none"/>
              </w:rPr>
            </w:pPr>
            <w:r w:rsidDel="00000000" w:rsidR="00000000" w:rsidRPr="00000000">
              <w:rPr>
                <w:rtl w:val="0"/>
              </w:rPr>
              <w:t xml:space="preserve">Blue</w:t>
            </w:r>
          </w:p>
          <w:p w:rsidR="00000000" w:rsidDel="00000000" w:rsidP="00000000" w:rsidRDefault="00000000" w:rsidRPr="00000000" w14:paraId="000000FA">
            <w:pPr>
              <w:numPr>
                <w:ilvl w:val="0"/>
                <w:numId w:val="17"/>
              </w:numPr>
              <w:ind w:left="360" w:hanging="360"/>
              <w:rPr>
                <w:u w:val="none"/>
              </w:rPr>
            </w:pPr>
            <w:r w:rsidDel="00000000" w:rsidR="00000000" w:rsidRPr="00000000">
              <w:rPr>
                <w:rtl w:val="0"/>
              </w:rPr>
              <w:t xml:space="preserve">Purple</w:t>
            </w:r>
          </w:p>
          <w:p w:rsidR="00000000" w:rsidDel="00000000" w:rsidP="00000000" w:rsidRDefault="00000000" w:rsidRPr="00000000" w14:paraId="000000FB">
            <w:pPr>
              <w:numPr>
                <w:ilvl w:val="0"/>
                <w:numId w:val="17"/>
              </w:numPr>
              <w:ind w:left="360" w:hanging="360"/>
              <w:rPr>
                <w:u w:val="none"/>
              </w:rPr>
            </w:pPr>
            <w:r w:rsidDel="00000000" w:rsidR="00000000" w:rsidRPr="00000000">
              <w:rPr>
                <w:rtl w:val="0"/>
              </w:rPr>
              <w:t xml:space="preserve">Black</w:t>
            </w:r>
          </w:p>
          <w:p w:rsidR="00000000" w:rsidDel="00000000" w:rsidP="00000000" w:rsidRDefault="00000000" w:rsidRPr="00000000" w14:paraId="000000FC">
            <w:pPr>
              <w:numPr>
                <w:ilvl w:val="0"/>
                <w:numId w:val="17"/>
              </w:numPr>
              <w:ind w:left="360" w:hanging="360"/>
              <w:rPr>
                <w:u w:val="none"/>
              </w:rPr>
            </w:pPr>
            <w:r w:rsidDel="00000000" w:rsidR="00000000" w:rsidRPr="00000000">
              <w:rPr>
                <w:rtl w:val="0"/>
              </w:rPr>
              <w:t xml:space="preserve">Gray</w:t>
            </w:r>
          </w:p>
          <w:p w:rsidR="00000000" w:rsidDel="00000000" w:rsidP="00000000" w:rsidRDefault="00000000" w:rsidRPr="00000000" w14:paraId="000000FD">
            <w:pPr>
              <w:numPr>
                <w:ilvl w:val="0"/>
                <w:numId w:val="17"/>
              </w:numPr>
              <w:ind w:left="360" w:hanging="360"/>
              <w:rPr>
                <w:u w:val="none"/>
              </w:rPr>
            </w:pPr>
            <w:r w:rsidDel="00000000" w:rsidR="00000000" w:rsidRPr="00000000">
              <w:rPr>
                <w:rtl w:val="0"/>
              </w:rPr>
              <w:t xml:space="preserve">White</w:t>
            </w:r>
          </w:p>
          <w:p w:rsidR="00000000" w:rsidDel="00000000" w:rsidP="00000000" w:rsidRDefault="00000000" w:rsidRPr="00000000" w14:paraId="000000FE">
            <w:pPr>
              <w:numPr>
                <w:ilvl w:val="0"/>
                <w:numId w:val="17"/>
              </w:numPr>
              <w:ind w:left="360" w:hanging="360"/>
              <w:rPr>
                <w:u w:val="none"/>
              </w:rPr>
            </w:pPr>
            <w:r w:rsidDel="00000000" w:rsidR="00000000" w:rsidRPr="00000000">
              <w:rPr>
                <w:rtl w:val="0"/>
              </w:rPr>
              <w:t xml:space="preserve">Brown</w:t>
            </w:r>
          </w:p>
          <w:p w:rsidR="00000000" w:rsidDel="00000000" w:rsidP="00000000" w:rsidRDefault="00000000" w:rsidRPr="00000000" w14:paraId="000000FF">
            <w:pPr>
              <w:numPr>
                <w:ilvl w:val="0"/>
                <w:numId w:val="17"/>
              </w:numPr>
              <w:ind w:left="360" w:hanging="360"/>
              <w:rPr>
                <w:u w:val="none"/>
              </w:rPr>
            </w:pPr>
            <w:r w:rsidDel="00000000" w:rsidR="00000000" w:rsidRPr="00000000">
              <w:rPr>
                <w:rtl w:val="0"/>
              </w:rPr>
              <w:t xml:space="preserve">Tan or Beige</w:t>
            </w:r>
          </w:p>
          <w:p w:rsidR="00000000" w:rsidDel="00000000" w:rsidP="00000000" w:rsidRDefault="00000000" w:rsidRPr="00000000" w14:paraId="00000100">
            <w:pPr>
              <w:numPr>
                <w:ilvl w:val="0"/>
                <w:numId w:val="17"/>
              </w:numPr>
              <w:ind w:left="360" w:hanging="360"/>
              <w:rPr>
                <w:u w:val="none"/>
              </w:rPr>
            </w:pPr>
            <w:r w:rsidDel="00000000" w:rsidR="00000000" w:rsidRPr="00000000">
              <w:rPr>
                <w:rtl w:val="0"/>
              </w:rPr>
              <w:t xml:space="preserve">Cream or Ivory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numPr>
                <w:ilvl w:val="0"/>
                <w:numId w:val="11"/>
              </w:numPr>
              <w:ind w:left="270" w:hanging="180"/>
              <w:rPr>
                <w:u w:val="none"/>
              </w:rPr>
            </w:pPr>
            <w:r w:rsidDel="00000000" w:rsidR="00000000" w:rsidRPr="00000000">
              <w:rPr>
                <w:rtl w:val="0"/>
              </w:rPr>
              <w:t xml:space="preserve">Passion, Love, Anger</w:t>
            </w:r>
          </w:p>
          <w:p w:rsidR="00000000" w:rsidDel="00000000" w:rsidP="00000000" w:rsidRDefault="00000000" w:rsidRPr="00000000" w14:paraId="00000102">
            <w:pPr>
              <w:numPr>
                <w:ilvl w:val="0"/>
                <w:numId w:val="11"/>
              </w:numPr>
              <w:ind w:left="270" w:hanging="180"/>
              <w:rPr>
                <w:u w:val="none"/>
              </w:rPr>
            </w:pPr>
            <w:r w:rsidDel="00000000" w:rsidR="00000000" w:rsidRPr="00000000">
              <w:rPr>
                <w:rtl w:val="0"/>
              </w:rPr>
              <w:t xml:space="preserve">Energy, Happiness, Vitality</w:t>
            </w:r>
          </w:p>
          <w:p w:rsidR="00000000" w:rsidDel="00000000" w:rsidP="00000000" w:rsidRDefault="00000000" w:rsidRPr="00000000" w14:paraId="00000103">
            <w:pPr>
              <w:numPr>
                <w:ilvl w:val="0"/>
                <w:numId w:val="11"/>
              </w:numPr>
              <w:ind w:left="270" w:hanging="180"/>
              <w:rPr>
                <w:u w:val="none"/>
              </w:rPr>
            </w:pPr>
            <w:r w:rsidDel="00000000" w:rsidR="00000000" w:rsidRPr="00000000">
              <w:rPr>
                <w:rtl w:val="0"/>
              </w:rPr>
              <w:t xml:space="preserve">Happiness, Hope, Deceit</w:t>
            </w:r>
          </w:p>
          <w:p w:rsidR="00000000" w:rsidDel="00000000" w:rsidP="00000000" w:rsidRDefault="00000000" w:rsidRPr="00000000" w14:paraId="00000104">
            <w:pPr>
              <w:numPr>
                <w:ilvl w:val="0"/>
                <w:numId w:val="11"/>
              </w:numPr>
              <w:ind w:left="270" w:hanging="180"/>
              <w:rPr>
                <w:u w:val="none"/>
              </w:rPr>
            </w:pPr>
            <w:r w:rsidDel="00000000" w:rsidR="00000000" w:rsidRPr="00000000">
              <w:rPr>
                <w:rtl w:val="0"/>
              </w:rPr>
              <w:t xml:space="preserve">New Beginnings, Abundance, Nature</w:t>
            </w:r>
          </w:p>
          <w:p w:rsidR="00000000" w:rsidDel="00000000" w:rsidP="00000000" w:rsidRDefault="00000000" w:rsidRPr="00000000" w14:paraId="00000105">
            <w:pPr>
              <w:numPr>
                <w:ilvl w:val="0"/>
                <w:numId w:val="11"/>
              </w:numPr>
              <w:ind w:left="270" w:hanging="180"/>
              <w:rPr>
                <w:u w:val="none"/>
              </w:rPr>
            </w:pPr>
            <w:r w:rsidDel="00000000" w:rsidR="00000000" w:rsidRPr="00000000">
              <w:rPr>
                <w:rtl w:val="0"/>
              </w:rPr>
              <w:t xml:space="preserve">Calm, Responsible, Sadness</w:t>
            </w:r>
          </w:p>
          <w:p w:rsidR="00000000" w:rsidDel="00000000" w:rsidP="00000000" w:rsidRDefault="00000000" w:rsidRPr="00000000" w14:paraId="00000106">
            <w:pPr>
              <w:numPr>
                <w:ilvl w:val="0"/>
                <w:numId w:val="11"/>
              </w:numPr>
              <w:ind w:left="270" w:hanging="180"/>
              <w:rPr>
                <w:u w:val="none"/>
              </w:rPr>
            </w:pPr>
            <w:r w:rsidDel="00000000" w:rsidR="00000000" w:rsidRPr="00000000">
              <w:rPr>
                <w:rtl w:val="0"/>
              </w:rPr>
              <w:t xml:space="preserve">Creativity, Royalty, Wealth</w:t>
            </w:r>
          </w:p>
          <w:p w:rsidR="00000000" w:rsidDel="00000000" w:rsidP="00000000" w:rsidRDefault="00000000" w:rsidRPr="00000000" w14:paraId="00000107">
            <w:pPr>
              <w:numPr>
                <w:ilvl w:val="0"/>
                <w:numId w:val="11"/>
              </w:numPr>
              <w:ind w:left="270" w:hanging="180"/>
              <w:rPr>
                <w:u w:val="none"/>
              </w:rPr>
            </w:pPr>
            <w:r w:rsidDel="00000000" w:rsidR="00000000" w:rsidRPr="00000000">
              <w:rPr>
                <w:rtl w:val="0"/>
              </w:rPr>
              <w:t xml:space="preserve">Mystery, Elegance, Evil</w:t>
            </w:r>
          </w:p>
          <w:p w:rsidR="00000000" w:rsidDel="00000000" w:rsidP="00000000" w:rsidRDefault="00000000" w:rsidRPr="00000000" w14:paraId="00000108">
            <w:pPr>
              <w:numPr>
                <w:ilvl w:val="0"/>
                <w:numId w:val="11"/>
              </w:numPr>
              <w:ind w:left="270" w:hanging="180"/>
              <w:rPr>
                <w:u w:val="none"/>
              </w:rPr>
            </w:pPr>
            <w:r w:rsidDel="00000000" w:rsidR="00000000" w:rsidRPr="00000000">
              <w:rPr>
                <w:rtl w:val="0"/>
              </w:rPr>
              <w:t xml:space="preserve">Moody, Conservative, Formality</w:t>
            </w:r>
          </w:p>
          <w:p w:rsidR="00000000" w:rsidDel="00000000" w:rsidP="00000000" w:rsidRDefault="00000000" w:rsidRPr="00000000" w14:paraId="00000109">
            <w:pPr>
              <w:numPr>
                <w:ilvl w:val="0"/>
                <w:numId w:val="11"/>
              </w:numPr>
              <w:ind w:left="270" w:hanging="180"/>
              <w:rPr>
                <w:u w:val="none"/>
              </w:rPr>
            </w:pPr>
            <w:r w:rsidDel="00000000" w:rsidR="00000000" w:rsidRPr="00000000">
              <w:rPr>
                <w:rtl w:val="0"/>
              </w:rPr>
              <w:t xml:space="preserve">Purity, Cleanliness, Virtue</w:t>
            </w:r>
          </w:p>
          <w:p w:rsidR="00000000" w:rsidDel="00000000" w:rsidP="00000000" w:rsidRDefault="00000000" w:rsidRPr="00000000" w14:paraId="0000010A">
            <w:pPr>
              <w:numPr>
                <w:ilvl w:val="0"/>
                <w:numId w:val="11"/>
              </w:numPr>
              <w:ind w:left="270" w:hanging="180"/>
              <w:rPr>
                <w:u w:val="none"/>
              </w:rPr>
            </w:pPr>
            <w:r w:rsidDel="00000000" w:rsidR="00000000" w:rsidRPr="00000000">
              <w:rPr>
                <w:rtl w:val="0"/>
              </w:rPr>
              <w:t xml:space="preserve">Nature, Wholesomeness, Dependability</w:t>
            </w:r>
          </w:p>
          <w:p w:rsidR="00000000" w:rsidDel="00000000" w:rsidP="00000000" w:rsidRDefault="00000000" w:rsidRPr="00000000" w14:paraId="0000010B">
            <w:pPr>
              <w:numPr>
                <w:ilvl w:val="0"/>
                <w:numId w:val="11"/>
              </w:numPr>
              <w:ind w:left="270" w:hanging="180"/>
              <w:rPr>
                <w:u w:val="none"/>
              </w:rPr>
            </w:pPr>
            <w:r w:rsidDel="00000000" w:rsidR="00000000" w:rsidRPr="00000000">
              <w:rPr>
                <w:rtl w:val="0"/>
              </w:rPr>
              <w:t xml:space="preserve">Conservative, Piety, Dull</w:t>
            </w:r>
          </w:p>
          <w:p w:rsidR="00000000" w:rsidDel="00000000" w:rsidP="00000000" w:rsidRDefault="00000000" w:rsidRPr="00000000" w14:paraId="0000010C">
            <w:pPr>
              <w:numPr>
                <w:ilvl w:val="0"/>
                <w:numId w:val="11"/>
              </w:numPr>
              <w:ind w:left="270" w:hanging="180"/>
              <w:rPr>
                <w:u w:val="none"/>
              </w:rPr>
            </w:pPr>
            <w:r w:rsidDel="00000000" w:rsidR="00000000" w:rsidRPr="00000000">
              <w:rPr>
                <w:rtl w:val="0"/>
              </w:rPr>
              <w:t xml:space="preserve">Calm, Elegant, Purity</w:t>
            </w:r>
          </w:p>
        </w:tc>
      </w:tr>
    </w:tbl>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You can read the complete, original article, at </w:t>
      </w:r>
      <w:r w:rsidDel="00000000" w:rsidR="00000000" w:rsidRPr="00000000">
        <w:rPr>
          <w:u w:val="single"/>
          <w:rtl w:val="0"/>
        </w:rPr>
        <w:t xml:space="preserve">Smashing Magazine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on our blog...</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Series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Color Theory for Designers, Part 1: The Meaning of Color</w:t>
      </w:r>
    </w:p>
    <w:p w:rsidR="00000000" w:rsidDel="00000000" w:rsidP="00000000" w:rsidRDefault="00000000" w:rsidRPr="00000000" w14:paraId="0000011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Color Theory for Designers, Part 2: Understanding Concepts And Terminology</w:t>
      </w:r>
    </w:p>
    <w:p w:rsidR="00000000" w:rsidDel="00000000" w:rsidP="00000000" w:rsidRDefault="00000000" w:rsidRPr="00000000" w14:paraId="0000011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Color Theory for Designers, Part 3: Creating Your Own Color Palettes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Further resources</w:t>
      </w:r>
    </w:p>
    <w:p w:rsidR="00000000" w:rsidDel="00000000" w:rsidP="00000000" w:rsidRDefault="00000000" w:rsidRPr="00000000" w14:paraId="0000011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 Simple Web Developer’s Guide To Color</w:t>
      </w:r>
    </w:p>
    <w:p w:rsidR="00000000" w:rsidDel="00000000" w:rsidP="00000000" w:rsidRDefault="00000000" w:rsidRPr="00000000" w14:paraId="0000011B">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The Code Side Of Color</w:t>
      </w:r>
    </w:p>
    <w:p w:rsidR="00000000" w:rsidDel="00000000" w:rsidP="00000000" w:rsidRDefault="00000000" w:rsidRPr="00000000" w14:paraId="0000011C">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Color Meanings</w:t>
      </w:r>
    </w:p>
    <w:p w:rsidR="00000000" w:rsidDel="00000000" w:rsidP="00000000" w:rsidRDefault="00000000" w:rsidRPr="00000000" w14:paraId="0000011D">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Color Meanings &amp; Symbolism</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more on</w:t>
      </w:r>
    </w:p>
    <w:p w:rsidR="00000000" w:rsidDel="00000000" w:rsidP="00000000" w:rsidRDefault="00000000" w:rsidRPr="00000000" w14:paraId="0000012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Design</w:t>
      </w:r>
    </w:p>
    <w:p w:rsidR="00000000" w:rsidDel="00000000" w:rsidP="00000000" w:rsidRDefault="00000000" w:rsidRPr="00000000" w14:paraId="0000012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Color</w:t>
      </w:r>
    </w:p>
    <w:p w:rsidR="00000000" w:rsidDel="00000000" w:rsidP="00000000" w:rsidRDefault="00000000" w:rsidRPr="00000000" w14:paraId="0000012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Color Theory</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b w:val="1"/>
              </w:rPr>
            </w:pPr>
            <w:r w:rsidDel="00000000" w:rsidR="00000000" w:rsidRPr="00000000">
              <w:rPr>
                <w:b w:val="1"/>
                <w:rtl w:val="0"/>
              </w:rPr>
              <w:t xml:space="preserve">Specifications and behaviours</w:t>
            </w:r>
          </w:p>
          <w:p w:rsidR="00000000" w:rsidDel="00000000" w:rsidP="00000000" w:rsidRDefault="00000000" w:rsidRPr="00000000" w14:paraId="00000128">
            <w:pPr>
              <w:ind w:left="0" w:firstLine="0"/>
              <w:rPr>
                <w:b w:val="1"/>
              </w:rPr>
            </w:pPr>
            <w:r w:rsidDel="00000000" w:rsidR="00000000" w:rsidRPr="00000000">
              <w:rPr>
                <w:rtl w:val="0"/>
              </w:rPr>
            </w:r>
          </w:p>
          <w:p w:rsidR="00000000" w:rsidDel="00000000" w:rsidP="00000000" w:rsidRDefault="00000000" w:rsidRPr="00000000" w14:paraId="00000129">
            <w:pPr>
              <w:numPr>
                <w:ilvl w:val="0"/>
                <w:numId w:val="9"/>
              </w:numPr>
              <w:ind w:left="720" w:hanging="360"/>
              <w:rPr>
                <w:b w:val="1"/>
                <w:u w:val="none"/>
              </w:rPr>
            </w:pPr>
            <w:r w:rsidDel="00000000" w:rsidR="00000000" w:rsidRPr="00000000">
              <w:rPr>
                <w:b w:val="1"/>
                <w:rtl w:val="0"/>
              </w:rPr>
              <w:t xml:space="preserve">Link to the original article: </w:t>
            </w:r>
            <w:hyperlink r:id="rId15">
              <w:r w:rsidDel="00000000" w:rsidR="00000000" w:rsidRPr="00000000">
                <w:rPr>
                  <w:b w:val="1"/>
                  <w:color w:val="1155cc"/>
                  <w:u w:val="single"/>
                  <w:rtl w:val="0"/>
                </w:rPr>
                <w:t xml:space="preserve">https://www.smashingmagazine.com/2010/01/color-theory-for-designers-part-1-the-meaning-of-color/</w:t>
              </w:r>
            </w:hyperlink>
            <w:r w:rsidDel="00000000" w:rsidR="00000000" w:rsidRPr="00000000">
              <w:rPr>
                <w:b w:val="1"/>
                <w:rtl w:val="0"/>
              </w:rPr>
              <w:t xml:space="preserve"> </w:t>
            </w:r>
          </w:p>
          <w:p w:rsidR="00000000" w:rsidDel="00000000" w:rsidP="00000000" w:rsidRDefault="00000000" w:rsidRPr="00000000" w14:paraId="0000012A">
            <w:pPr>
              <w:numPr>
                <w:ilvl w:val="0"/>
                <w:numId w:val="9"/>
              </w:numPr>
              <w:ind w:left="720" w:hanging="360"/>
              <w:rPr>
                <w:b w:val="1"/>
                <w:u w:val="none"/>
              </w:rPr>
            </w:pPr>
            <w:r w:rsidDel="00000000" w:rsidR="00000000" w:rsidRPr="00000000">
              <w:rPr>
                <w:b w:val="1"/>
                <w:rtl w:val="0"/>
              </w:rPr>
              <w:t xml:space="preserve">Link to the websites shown in the images:</w:t>
              <w:br w:type="textWrapping"/>
            </w:r>
            <w:hyperlink r:id="rId16">
              <w:r w:rsidDel="00000000" w:rsidR="00000000" w:rsidRPr="00000000">
                <w:rPr>
                  <w:b w:val="1"/>
                  <w:color w:val="1155cc"/>
                  <w:u w:val="single"/>
                  <w:rtl w:val="0"/>
                </w:rPr>
                <w:t xml:space="preserve">http://nacachedesign.com/</w:t>
              </w:r>
            </w:hyperlink>
            <w:r w:rsidDel="00000000" w:rsidR="00000000" w:rsidRPr="00000000">
              <w:rPr>
                <w:b w:val="1"/>
                <w:rtl w:val="0"/>
              </w:rPr>
              <w:t xml:space="preserve"> </w:t>
              <w:br w:type="textWrapping"/>
            </w:r>
            <w:hyperlink r:id="rId17">
              <w:r w:rsidDel="00000000" w:rsidR="00000000" w:rsidRPr="00000000">
                <w:rPr>
                  <w:b w:val="1"/>
                  <w:color w:val="1155cc"/>
                  <w:u w:val="single"/>
                  <w:rtl w:val="0"/>
                </w:rPr>
                <w:t xml:space="preserve">https://www.buildinamsterdam.com/cases</w:t>
              </w:r>
            </w:hyperlink>
            <w:r w:rsidDel="00000000" w:rsidR="00000000" w:rsidRPr="00000000">
              <w:rPr>
                <w:b w:val="1"/>
                <w:rtl w:val="0"/>
              </w:rPr>
              <w:t xml:space="preserve"> </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All the other links, link to #, including the tag links (Design, Color…)</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The table has to be equipped with the best accessibility solution.</w:t>
              <w:br w:type="textWrapping"/>
            </w:r>
            <w:r w:rsidDel="00000000" w:rsidR="00000000" w:rsidRPr="00000000">
              <w:rPr>
                <w:b w:val="1"/>
                <w:rtl w:val="0"/>
              </w:rPr>
              <w:t xml:space="preserve">Be careful: </w:t>
            </w:r>
            <w:del w:author="César Pablo Córcoles Briongos" w:id="1" w:date="2022-11-15T18:43:05Z">
              <w:r w:rsidDel="00000000" w:rsidR="00000000" w:rsidRPr="00000000">
                <w:rPr>
                  <w:b w:val="1"/>
                  <w:rtl w:val="0"/>
                </w:rPr>
                <w:delText xml:space="preserve">in the text I have included </w:delText>
              </w:r>
            </w:del>
            <w:r w:rsidDel="00000000" w:rsidR="00000000" w:rsidRPr="00000000">
              <w:rPr>
                <w:b w:val="1"/>
                <w:rtl w:val="0"/>
              </w:rPr>
              <w:t xml:space="preserve">lists </w:t>
            </w:r>
            <w:ins w:author="César Pablo Córcoles Briongos" w:id="2" w:date="2022-11-15T18:43:08Z">
              <w:r w:rsidDel="00000000" w:rsidR="00000000" w:rsidRPr="00000000">
                <w:rPr>
                  <w:b w:val="1"/>
                  <w:rtl w:val="0"/>
                </w:rPr>
                <w:t xml:space="preserve">have been included </w:t>
              </w:r>
            </w:ins>
            <w:r w:rsidDel="00000000" w:rsidR="00000000" w:rsidRPr="00000000">
              <w:rPr>
                <w:b w:val="1"/>
                <w:rtl w:val="0"/>
              </w:rPr>
              <w:t xml:space="preserve">inside the table, but this is </w:t>
            </w:r>
            <w:r w:rsidDel="00000000" w:rsidR="00000000" w:rsidRPr="00000000">
              <w:rPr>
                <w:b w:val="1"/>
                <w:i w:val="1"/>
                <w:rtl w:val="0"/>
                <w:rPrChange w:author="César Pablo Córcoles Briongos" w:id="3" w:date="2022-11-15T18:43:25Z">
                  <w:rPr>
                    <w:b w:val="1"/>
                  </w:rPr>
                </w:rPrChange>
              </w:rPr>
              <w:t xml:space="preserve">not </w:t>
            </w:r>
            <w:r w:rsidDel="00000000" w:rsidR="00000000" w:rsidRPr="00000000">
              <w:rPr>
                <w:b w:val="1"/>
                <w:rtl w:val="0"/>
              </w:rPr>
              <w:t xml:space="preserve">a good solution</w:t>
            </w:r>
            <w:r w:rsidDel="00000000" w:rsidR="00000000" w:rsidRPr="00000000">
              <w:rPr>
                <w:b w:val="1"/>
                <w:rtl w:val="0"/>
              </w:rPr>
              <w:t xml:space="preserve">.</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For the background image of the header use blog-header-bg.jpg provided and apply a 20% opacity with the dark blue background colour.</w:t>
            </w:r>
            <w:r w:rsidDel="00000000" w:rsidR="00000000" w:rsidRPr="00000000">
              <w:rPr>
                <w:rtl w:val="0"/>
              </w:rPr>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3">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A little help:</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Icons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For the inclusion of icons the SVG images are provided in the material folder</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Skip to content link</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some help here:</w:t>
            </w:r>
          </w:p>
          <w:p w:rsidR="00000000" w:rsidDel="00000000" w:rsidP="00000000" w:rsidRDefault="00000000" w:rsidRPr="00000000" w14:paraId="0000013A">
            <w:pPr>
              <w:tabs>
                <w:tab w:val="left" w:pos="360"/>
                <w:tab w:val="left" w:pos="1080"/>
              </w:tabs>
              <w:ind w:left="0" w:firstLine="0"/>
              <w:rPr>
                <w:b w:val="1"/>
              </w:rPr>
            </w:pPr>
            <w:hyperlink r:id="rId18">
              <w:r w:rsidDel="00000000" w:rsidR="00000000" w:rsidRPr="00000000">
                <w:rPr>
                  <w:b w:val="1"/>
                  <w:color w:val="1155cc"/>
                  <w:u w:val="single"/>
                  <w:rtl w:val="0"/>
                </w:rPr>
                <w:t xml:space="preserve">https://css-tricks.com/how-to-create-a-skip-to-content-link/</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smallCaps w:val="0"/>
                <w:color w:val="1155cc"/>
                <w:u w:val="single"/>
              </w:rPr>
            </w:pPr>
            <w:r w:rsidDel="00000000" w:rsidR="00000000" w:rsidRPr="00000000">
              <w:rPr>
                <w:rtl w:val="0"/>
              </w:rPr>
            </w:r>
          </w:p>
        </w:tc>
      </w:tr>
    </w:tbl>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smallCaps w:val="0"/>
          <w:color w:val="1155cc"/>
          <w:u w:val="single"/>
        </w:rPr>
      </w:pPr>
      <w:r w:rsidDel="00000000" w:rsidR="00000000" w:rsidRPr="00000000">
        <w:rPr>
          <w:rtl w:val="0"/>
        </w:rPr>
      </w:r>
    </w:p>
    <w:p w:rsidR="00000000" w:rsidDel="00000000" w:rsidP="00000000" w:rsidRDefault="00000000" w:rsidRPr="00000000" w14:paraId="0000013D">
      <w:pPr>
        <w:pStyle w:val="Heading2"/>
        <w:pageBreakBefore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Do you want a bonus?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Completion of this part is optional, it counts to raise the grade and for the granting of honors.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Responsive web</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smallCaps w:val="0"/>
                <w:rtl w:val="0"/>
              </w:rPr>
              <w:t xml:space="preserve">You will find the screenshots for the design </w:t>
            </w:r>
            <w:r w:rsidDel="00000000" w:rsidR="00000000" w:rsidRPr="00000000">
              <w:rPr>
                <w:rtl w:val="0"/>
              </w:rPr>
              <w:t xml:space="preserve">for</w:t>
            </w:r>
            <w:r w:rsidDel="00000000" w:rsidR="00000000" w:rsidRPr="00000000">
              <w:rPr>
                <w:smallCaps w:val="0"/>
                <w:rtl w:val="0"/>
              </w:rPr>
              <w:t xml:space="preserve"> mobile devices in the screenshots/bonus folder, in the files labeled "mobile". You have the three pages as well as how the menu is displayed when it is opened.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0"/>
              <w:rPr>
                <w:color w:val="202124"/>
                <w:sz w:val="24"/>
                <w:szCs w:val="24"/>
                <w:highlight w:val="white"/>
              </w:rPr>
            </w:pPr>
            <w:r w:rsidDel="00000000" w:rsidR="00000000" w:rsidRPr="00000000">
              <w:rPr>
                <w:smallCaps w:val="0"/>
                <w:rtl w:val="0"/>
              </w:rPr>
              <w:t xml:space="preserve">As an orientation, the captures </w:t>
            </w:r>
            <w:r w:rsidDel="00000000" w:rsidR="00000000" w:rsidRPr="00000000">
              <w:rPr>
                <w:rtl w:val="0"/>
              </w:rPr>
              <w:t xml:space="preserve">are</w:t>
            </w:r>
            <w:r w:rsidDel="00000000" w:rsidR="00000000" w:rsidRPr="00000000">
              <w:rPr>
                <w:smallCaps w:val="0"/>
                <w:rtl w:val="0"/>
              </w:rPr>
              <w:t xml:space="preserve"> 3</w:t>
            </w:r>
            <w:r w:rsidDel="00000000" w:rsidR="00000000" w:rsidRPr="00000000">
              <w:rPr>
                <w:rtl w:val="0"/>
              </w:rPr>
              <w:t xml:space="preserve">75</w:t>
            </w:r>
            <w:r w:rsidDel="00000000" w:rsidR="00000000" w:rsidRPr="00000000">
              <w:rPr>
                <w:smallCaps w:val="0"/>
                <w:rtl w:val="0"/>
              </w:rPr>
              <w:t xml:space="preserve">px, but since it is a responsive web, it must be adapted for sizes smaller than </w:t>
            </w:r>
            <w:r w:rsidDel="00000000" w:rsidR="00000000" w:rsidRPr="00000000">
              <w:rPr>
                <w:smallCaps w:val="0"/>
                <w:color w:val="202124"/>
                <w:sz w:val="24"/>
                <w:szCs w:val="24"/>
                <w:highlight w:val="white"/>
                <w:rtl w:val="0"/>
              </w:rPr>
              <w:t xml:space="preserve">768px.</w:t>
              <w:br w:type="textWrapping"/>
            </w:r>
            <w:commentRangeStart w:id="3"/>
            <w:commentRangeStart w:id="4"/>
            <w:r w:rsidDel="00000000" w:rsidR="00000000" w:rsidRPr="00000000">
              <w:rPr>
                <w:smallCaps w:val="0"/>
                <w:color w:val="202124"/>
                <w:sz w:val="24"/>
                <w:szCs w:val="24"/>
                <w:highlight w:val="white"/>
                <w:rtl w:val="0"/>
              </w:rPr>
              <w:t xml:space="preserve">If you specially love challenges, you can try to </w:t>
            </w:r>
            <w:r w:rsidDel="00000000" w:rsidR="00000000" w:rsidRPr="00000000">
              <w:rPr>
                <w:color w:val="202124"/>
                <w:sz w:val="24"/>
                <w:szCs w:val="24"/>
                <w:highlight w:val="white"/>
                <w:rtl w:val="0"/>
              </w:rPr>
              <w:t xml:space="preserve">do a smooth transition from desktop to mobile.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0" w:firstLine="0"/>
              <w:rPr>
                <w:b w:val="1"/>
                <w:color w:val="202124"/>
                <w:sz w:val="24"/>
                <w:szCs w:val="24"/>
                <w:highlight w:val="white"/>
              </w:rPr>
            </w:pPr>
            <w:r w:rsidDel="00000000" w:rsidR="00000000" w:rsidRPr="00000000">
              <w:rPr>
                <w:b w:val="1"/>
                <w:color w:val="202124"/>
                <w:sz w:val="24"/>
                <w:szCs w:val="24"/>
                <w:highlight w:val="white"/>
                <w:rtl w:val="0"/>
              </w:rPr>
              <w:t xml:space="preserve">Specifications for mobile version only</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The menu in mobile has to be achieved (opened and closed) without using JavaScript. Some help here:</w:t>
            </w:r>
          </w:p>
          <w:p w:rsidR="00000000" w:rsidDel="00000000" w:rsidP="00000000" w:rsidRDefault="00000000" w:rsidRPr="00000000" w14:paraId="00000149">
            <w:pPr>
              <w:numPr>
                <w:ilvl w:val="1"/>
                <w:numId w:val="14"/>
              </w:numPr>
              <w:ind w:left="1440" w:hanging="360"/>
              <w:rPr>
                <w:u w:val="none"/>
              </w:rPr>
            </w:pPr>
            <w:hyperlink r:id="rId19">
              <w:r w:rsidDel="00000000" w:rsidR="00000000" w:rsidRPr="00000000">
                <w:rPr>
                  <w:color w:val="1155cc"/>
                  <w:u w:val="single"/>
                  <w:rtl w:val="0"/>
                </w:rPr>
                <w:t xml:space="preserve">https://www.youtube.com/watch?v=sjrp1FEHnyA</w:t>
              </w:r>
            </w:hyperlink>
            <w:r w:rsidDel="00000000" w:rsidR="00000000" w:rsidRPr="00000000">
              <w:rPr>
                <w:rtl w:val="0"/>
              </w:rPr>
            </w:r>
          </w:p>
          <w:p w:rsidR="00000000" w:rsidDel="00000000" w:rsidP="00000000" w:rsidRDefault="00000000" w:rsidRPr="00000000" w14:paraId="0000014A">
            <w:pPr>
              <w:numPr>
                <w:ilvl w:val="1"/>
                <w:numId w:val="14"/>
              </w:numPr>
              <w:ind w:left="1440" w:hanging="360"/>
              <w:rPr>
                <w:u w:val="none"/>
              </w:rPr>
            </w:pPr>
            <w:hyperlink r:id="rId20">
              <w:r w:rsidDel="00000000" w:rsidR="00000000" w:rsidRPr="00000000">
                <w:rPr>
                  <w:color w:val="1155cc"/>
                  <w:u w:val="single"/>
                  <w:rtl w:val="0"/>
                </w:rPr>
                <w:t xml:space="preserve">https://blog.logrocket.com/create-responsive-mobile-menu-with-css-no-javascript/</w:t>
              </w:r>
            </w:hyperlink>
            <w:r w:rsidDel="00000000" w:rsidR="00000000" w:rsidRPr="00000000">
              <w:rPr>
                <w:rtl w:val="0"/>
              </w:rPr>
              <w:t xml:space="preserve"> </w:t>
            </w:r>
          </w:p>
          <w:p w:rsidR="00000000" w:rsidDel="00000000" w:rsidP="00000000" w:rsidRDefault="00000000" w:rsidRPr="00000000" w14:paraId="0000014B">
            <w:pPr>
              <w:numPr>
                <w:ilvl w:val="0"/>
                <w:numId w:val="14"/>
              </w:numPr>
              <w:ind w:left="720" w:hanging="360"/>
            </w:pPr>
            <w:r w:rsidDel="00000000" w:rsidR="00000000" w:rsidRPr="00000000">
              <w:rPr>
                <w:rtl w:val="0"/>
              </w:rPr>
              <w:t xml:space="preserve">The responsive version of the Team members will show an horizontal scroll. Do not use JavaScript to achieve this. Some help here:</w:t>
            </w:r>
          </w:p>
          <w:p w:rsidR="00000000" w:rsidDel="00000000" w:rsidP="00000000" w:rsidRDefault="00000000" w:rsidRPr="00000000" w14:paraId="0000014C">
            <w:pPr>
              <w:numPr>
                <w:ilvl w:val="1"/>
                <w:numId w:val="14"/>
              </w:numPr>
              <w:ind w:left="1440" w:hanging="360"/>
              <w:rPr>
                <w:u w:val="none"/>
              </w:rPr>
            </w:pPr>
            <w:hyperlink r:id="rId21">
              <w:r w:rsidDel="00000000" w:rsidR="00000000" w:rsidRPr="00000000">
                <w:rPr>
                  <w:color w:val="1155cc"/>
                  <w:u w:val="single"/>
                  <w:rtl w:val="0"/>
                </w:rPr>
                <w:t xml:space="preserve">https://www.digitalocean.com/community/tutorials/css-scrollbars</w:t>
              </w:r>
            </w:hyperlink>
            <w:r w:rsidDel="00000000" w:rsidR="00000000" w:rsidRPr="00000000">
              <w:rPr>
                <w:rtl w:val="0"/>
              </w:rPr>
              <w:t xml:space="preserve"> </w:t>
            </w:r>
          </w:p>
          <w:p w:rsidR="00000000" w:rsidDel="00000000" w:rsidP="00000000" w:rsidRDefault="00000000" w:rsidRPr="00000000" w14:paraId="0000014D">
            <w:pPr>
              <w:numPr>
                <w:ilvl w:val="0"/>
                <w:numId w:val="14"/>
              </w:numPr>
              <w:ind w:left="720" w:hanging="360"/>
            </w:pPr>
            <w:r w:rsidDel="00000000" w:rsidR="00000000" w:rsidRPr="00000000">
              <w:rPr>
                <w:rtl w:val="0"/>
              </w:rPr>
              <w:t xml:space="preserve">Doing responsive tables is a difficult task. You have to achieve, only using CSS and without duplicating HTML code for the table, the mobile version provided. Some help/ideas here:</w:t>
            </w:r>
          </w:p>
          <w:p w:rsidR="00000000" w:rsidDel="00000000" w:rsidP="00000000" w:rsidRDefault="00000000" w:rsidRPr="00000000" w14:paraId="0000014E">
            <w:pPr>
              <w:numPr>
                <w:ilvl w:val="1"/>
                <w:numId w:val="14"/>
              </w:numPr>
              <w:ind w:left="1440" w:hanging="360"/>
              <w:rPr>
                <w:u w:val="none"/>
              </w:rPr>
            </w:pPr>
            <w:hyperlink r:id="rId22">
              <w:r w:rsidDel="00000000" w:rsidR="00000000" w:rsidRPr="00000000">
                <w:rPr>
                  <w:color w:val="1155cc"/>
                  <w:u w:val="single"/>
                  <w:rtl w:val="0"/>
                </w:rPr>
                <w:t xml:space="preserve">https://nikitahl.com/responsive-table-with-css</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smallCaps w:val="0"/>
          <w:color w:val="202124"/>
          <w:sz w:val="24"/>
          <w:szCs w:val="24"/>
          <w:highlight w:val="whit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smallCaps w:val="0"/>
          <w:color w:val="202124"/>
          <w:sz w:val="24"/>
          <w:szCs w:val="24"/>
          <w:highlight w:val="white"/>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Cinta Màdico Tresserras" w:id="1" w:date="2022-11-15T18:10: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què en penses, d'això?</w:t>
      </w:r>
    </w:p>
  </w:comment>
  <w:comment w:author="César Pablo Córcoles Briongos" w:id="2" w:date="2022-11-15T18:42:29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d'anglès els hi podem dir, sense problema. els de castellà i català, potser els fem pensar una mica menys...</w:t>
      </w:r>
    </w:p>
  </w:comment>
  <w:comment w:author="Maria Cinta Màdico Tresserras" w:id="3" w:date="2022-11-15T18:22:1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Què et sembla, per si hi ha algun alumne superavançat?</w:t>
      </w:r>
    </w:p>
  </w:comment>
  <w:comment w:author="César Pablo Córcoles Briongos" w:id="4" w:date="2022-11-15T18:43:46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fantàstic :-)</w:t>
      </w:r>
    </w:p>
  </w:comment>
  <w:comment w:author="Maria Cinta Màdico Tresserras" w:id="0" w:date="2022-11-15T17:32:03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afegir explicació o enllaç</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400" w:line="240" w:lineRule="auto"/>
    </w:pPr>
    <w:rPr>
      <w:smallCaps w:val="0"/>
      <w:sz w:val="40"/>
      <w:szCs w:val="4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240" w:lineRule="auto"/>
    </w:pPr>
    <w:rPr>
      <w:b w:val="1"/>
      <w:smallCaps w:val="0"/>
      <w:color w:val="3c78d8"/>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320" w:line="240" w:lineRule="auto"/>
    </w:pPr>
    <w:rPr>
      <w:smallCaps w:val="0"/>
      <w:color w:val="434343"/>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80" w:line="240" w:lineRule="auto"/>
    </w:pPr>
    <w:rPr>
      <w:smallCaps w:val="0"/>
      <w:color w:val="666666"/>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smallCaps w:val="0"/>
      <w:color w:val="666666"/>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240" w:lineRule="auto"/>
    </w:pPr>
    <w:rPr>
      <w:i w:val="1"/>
      <w:smallCaps w:val="0"/>
      <w:color w:val="666666"/>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60" w:line="240" w:lineRule="auto"/>
    </w:pPr>
    <w:rPr>
      <w:smallCaps w:val="0"/>
      <w:sz w:val="52"/>
      <w:szCs w:val="5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320" w:line="240" w:lineRule="auto"/>
    </w:pPr>
    <w:rPr>
      <w:smallCaps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logrocket.com/create-responsive-mobile-menu-with-css-no-javascript/" TargetMode="External"/><Relationship Id="rId11" Type="http://schemas.openxmlformats.org/officeDocument/2006/relationships/hyperlink" Target="https://www.freepik.com/free-vector/larkspur-by-william-morris_3413160.htm#query=texture&amp;position=23&amp;from_view=keyword" TargetMode="External"/><Relationship Id="rId22" Type="http://schemas.openxmlformats.org/officeDocument/2006/relationships/hyperlink" Target="https://nikitahl.com/responsive-table-with-css" TargetMode="External"/><Relationship Id="rId10" Type="http://schemas.openxmlformats.org/officeDocument/2006/relationships/hyperlink" Target="https://www.instagram.com/agency" TargetMode="External"/><Relationship Id="rId21" Type="http://schemas.openxmlformats.org/officeDocument/2006/relationships/hyperlink" Target="https://www.digitalocean.com/community/tutorials/css-scrollbars" TargetMode="External"/><Relationship Id="rId13" Type="http://schemas.openxmlformats.org/officeDocument/2006/relationships/hyperlink" Target="https://laaqiq.gumroad.com" TargetMode="External"/><Relationship Id="rId12" Type="http://schemas.openxmlformats.org/officeDocument/2006/relationships/hyperlink" Target="https://www.freepik.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witter.com/agency" TargetMode="External"/><Relationship Id="rId15" Type="http://schemas.openxmlformats.org/officeDocument/2006/relationships/hyperlink" Target="https://www.smashingmagazine.com/2010/01/color-theory-for-designers-part-1-the-meaning-of-color/" TargetMode="External"/><Relationship Id="rId14" Type="http://schemas.openxmlformats.org/officeDocument/2006/relationships/hyperlink" Target="mailto:info@agency.com" TargetMode="External"/><Relationship Id="rId17" Type="http://schemas.openxmlformats.org/officeDocument/2006/relationships/hyperlink" Target="https://www.buildinamsterdam.com/cases" TargetMode="External"/><Relationship Id="rId16" Type="http://schemas.openxmlformats.org/officeDocument/2006/relationships/hyperlink" Target="http://nacachedesign.com/" TargetMode="External"/><Relationship Id="rId5" Type="http://schemas.openxmlformats.org/officeDocument/2006/relationships/numbering" Target="numbering.xml"/><Relationship Id="rId19" Type="http://schemas.openxmlformats.org/officeDocument/2006/relationships/hyperlink" Target="https://www.youtube.com/watch?v=sjrp1FEHnyA" TargetMode="External"/><Relationship Id="rId6" Type="http://schemas.openxmlformats.org/officeDocument/2006/relationships/styles" Target="styles.xml"/><Relationship Id="rId18" Type="http://schemas.openxmlformats.org/officeDocument/2006/relationships/hyperlink" Target="https://css-tricks.com/how-to-create-a-skip-to-content-link/" TargetMode="External"/><Relationship Id="rId7" Type="http://schemas.openxmlformats.org/officeDocument/2006/relationships/hyperlink" Target="https://webdeasy.de/en/top-css-buttons-en/" TargetMode="External"/><Relationship Id="rId8" Type="http://schemas.openxmlformats.org/officeDocument/2006/relationships/hyperlink" Target="https://www.facebook.com/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